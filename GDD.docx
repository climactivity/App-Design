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11"/>
        <w:jc w:val="center"/>
        <w:spacing w:after="120" w:before="240"/>
      </w:pPr>
      <w:r>
        <w:t xml:space="preserve">Climactivity Game</w:t>
      </w:r>
      <w:r/>
    </w:p>
    <w:p>
      <w:pPr>
        <w:pStyle w:val="706"/>
        <w:jc w:val="center"/>
      </w:pPr>
      <w:r>
        <w:t xml:space="preserve">- Design Document -</w:t>
      </w:r>
      <w:r/>
    </w:p>
    <w:p>
      <w:pPr>
        <w:pStyle w:val="712"/>
        <w:jc w:val="center"/>
        <w:spacing w:after="120" w:before="60"/>
        <w:rPr>
          <w:ins w:id="0" w:author="Anonym" w:date="2020-10-09T07:07:38Z" oouserid="uid-1602224035437"/>
        </w:rPr>
      </w:pPr>
      <w:r>
        <w:t xml:space="preserve">Game Overview</w:t>
      </w:r>
      <w:ins w:id="1" w:author="Anonym" w:date="2020-10-09T07:07:38Z" oouserid="uid-1602224035437">
        <w:r/>
      </w:ins>
    </w:p>
    <w:p>
      <w:pPr>
        <w:pStyle w:val="707"/>
      </w:pPr>
      <w:r>
        <w:rPr>
          <w:sz w:val="28"/>
          <w:u w:val="single"/>
        </w:rPr>
        <w:t xml:space="preserve">Fragen an Lukas:</w:t>
      </w:r>
      <w:r/>
    </w:p>
    <w:p>
      <w:pPr>
        <w:pStyle w:val="707"/>
        <w:numPr>
          <w:ilvl w:val="0"/>
          <w:numId w:val="42"/>
        </w:numPr>
      </w:pPr>
      <w:r>
        <w:t xml:space="preserve">Spiellogik</w:t>
      </w:r>
      <w:r/>
    </w:p>
    <w:p>
      <w:pPr>
        <w:pStyle w:val="707"/>
        <w:numPr>
          <w:ilvl w:val="1"/>
          <w:numId w:val="42"/>
        </w:numPr>
      </w:pPr>
      <w:r>
        <w:t xml:space="preserve">Baumwachstum</w:t>
      </w:r>
      <w:r/>
    </w:p>
    <w:p>
      <w:pPr>
        <w:pStyle w:val="707"/>
        <w:numPr>
          <w:ilvl w:val="2"/>
          <w:numId w:val="42"/>
        </w:numPr>
      </w:pPr>
      <w:r>
        <w:t xml:space="preserve">s.u.</w:t>
      </w:r>
      <w:r/>
    </w:p>
    <w:p>
      <w:pPr>
        <w:pStyle w:val="707"/>
        <w:numPr>
          <w:ilvl w:val="2"/>
          <w:numId w:val="42"/>
        </w:numPr>
      </w:pPr>
      <w:r>
        <w:t xml:space="preserve">kann schon mal vergossenes Wasser auf den nächsten Baum übertragen werden?</w:t>
      </w:r>
      <w:r/>
    </w:p>
    <w:p>
      <w:pPr>
        <w:pStyle w:val="707"/>
        <w:numPr>
          <w:ilvl w:val="2"/>
          <w:numId w:val="42"/>
        </w:numPr>
      </w:pPr>
      <w:r>
        <w:t xml:space="preserve">vorstellen: der neue Baum </w:t>
      </w:r>
      <w:r>
        <w:t xml:space="preserve">kommt </w:t>
      </w:r>
      <w:r>
        <w:t xml:space="preserve">schon vor Ablauf der Zeit, wenn der laufende komplett ausgewachsen ist.</w:t>
      </w:r>
      <w:r/>
    </w:p>
    <w:p>
      <w:pPr>
        <w:pStyle w:val="707"/>
        <w:numPr>
          <w:ilvl w:val="1"/>
          <w:numId w:val="42"/>
        </w:numPr>
      </w:pPr>
      <w:r>
        <w:t xml:space="preserve">verzögerte Belohnung: nur Samen/ Futtertüten beim Einlösen im Shop, Die Blumen/ Tiere kommen erst später. Geht das?</w:t>
      </w:r>
      <w:r/>
    </w:p>
    <w:p>
      <w:pPr>
        <w:pStyle w:val="707"/>
        <w:numPr>
          <w:ilvl w:val="1"/>
          <w:numId w:val="42"/>
        </w:numPr>
      </w:pPr>
      <w:r>
        <w:t xml:space="preserve">zwei Währungen für den Shop: Infotaler und Aufgabentaler</w:t>
      </w:r>
      <w:r/>
    </w:p>
    <w:p>
      <w:pPr>
        <w:pStyle w:val="707"/>
        <w:numPr>
          <w:ilvl w:val="2"/>
          <w:numId w:val="42"/>
        </w:numPr>
      </w:pPr>
      <w:r>
        <w:t xml:space="preserve">zu viel verschiedene Währungen?</w:t>
      </w:r>
      <w:r/>
    </w:p>
    <w:p>
      <w:pPr>
        <w:pStyle w:val="707"/>
        <w:numPr>
          <w:ilvl w:val="1"/>
          <w:numId w:val="42"/>
        </w:numPr>
      </w:pPr>
      <w:r>
        <w:t xml:space="preserve">Tiere und Blumen im Wald suchen?</w:t>
      </w:r>
      <w:r/>
    </w:p>
    <w:p>
      <w:pPr>
        <w:pStyle w:val="707"/>
        <w:numPr>
          <w:ilvl w:val="2"/>
          <w:numId w:val="42"/>
        </w:numPr>
      </w:pPr>
      <w:r>
        <w:t xml:space="preserve">erst mal reines Spiel</w:t>
      </w:r>
      <w:r/>
    </w:p>
    <w:p>
      <w:pPr>
        <w:pStyle w:val="707"/>
        <w:numPr>
          <w:ilvl w:val="2"/>
          <w:numId w:val="42"/>
        </w:numPr>
      </w:pPr>
      <w:r>
        <w:t xml:space="preserve">Belohnen?</w:t>
      </w:r>
      <w:r/>
    </w:p>
    <w:p>
      <w:pPr>
        <w:pStyle w:val="707"/>
        <w:numPr>
          <w:ilvl w:val="1"/>
          <w:numId w:val="42"/>
        </w:numPr>
      </w:pPr>
      <w:r>
        <w:t xml:space="preserve">Lichtungsfragen</w:t>
      </w:r>
      <w:r/>
    </w:p>
    <w:p>
      <w:pPr>
        <w:pStyle w:val="707"/>
      </w:pPr>
      <w:r/>
      <w:r/>
    </w:p>
    <w:p>
      <w:pPr>
        <w:pStyle w:val="707"/>
      </w:pPr>
      <w:r>
        <w:t xml:space="preserve">Aufgaben-Indikator: Kreis mit Zahl für Anzahl der offenen Aufgaben/Quizzes + Färbung in rot, wenn heute was verfällt</w:t>
        <w:br/>
        <w:t xml:space="preserve">schwebende Karte über dem Stapel, wenn es Aufgaben gibt, die noch angenommen (oder abgelehnt) werden müssen.</w:t>
      </w:r>
      <w:r/>
    </w:p>
    <w:p>
      <w:pPr>
        <w:pStyle w:val="707"/>
      </w:pPr>
      <w:r>
        <w:t xml:space="preserve">Beschluss: Unterteilung eines Sechsecks in ein zentrales kleines Sechseck und 6 umliegende Trapeze</w:t>
      </w:r>
      <w:r/>
    </w:p>
    <w:p>
      <w:pPr>
        <w:pStyle w:val="707"/>
      </w:pPr>
      <w:r>
        <w:t xml:space="preserve">Wege gehen im Prinzip gerade von der Lichtung weg, aber nehmen entweder die 3 mittleren Sektoren des Sechsecks ein oder die 4 linken bzw. rechten und somit kann der Weg mäandrieren.</w:t>
      </w:r>
      <w:r/>
    </w:p>
    <w:p>
      <w:pPr>
        <w:pStyle w:val="707"/>
      </w:pPr>
      <w:r>
        <w:t xml:space="preserve">Lagerfeuer-Home-Button</w:t>
      </w:r>
      <w:r/>
    </w:p>
    <w:p>
      <w:pPr>
        <w:pStyle w:val="707"/>
      </w:pPr>
      <w:r>
        <w:t xml:space="preserve">automatisches Zoom in vom ganzen Wald auf die Lichtung beim Eintritt</w:t>
      </w:r>
      <w:r/>
    </w:p>
    <w:p>
      <w:pPr>
        <w:pStyle w:val="707"/>
      </w:pPr>
      <w:r>
        <w:t xml:space="preserve">Berg beim Zoomen leicht mit verändern</w:t>
      </w:r>
      <w:r/>
    </w:p>
    <w:p>
      <w:pPr>
        <w:pStyle w:val="707"/>
      </w:pPr>
      <w:r>
        <w:t xml:space="preserve">Pins an die Zelte, in deren Bereich Wasser gesammelt werden kann</w:t>
      </w:r>
      <w:r/>
    </w:p>
    <w:p>
      <w:pPr>
        <w:pStyle w:val="707"/>
      </w:pPr>
      <w:r>
        <w:t xml:space="preserve">Bäume kriegen Giess-Pin, wenn das Wasser abgeholt ist</w:t>
      </w:r>
      <w:r/>
    </w:p>
    <w:p>
      <w:pPr>
        <w:pStyle w:val="707"/>
      </w:pPr>
      <w:r>
        <w:t xml:space="preserve">Klarheit darüber, wie der Baum </w:t>
      </w:r>
      <w:r/>
    </w:p>
    <w:p>
      <w:pPr>
        <w:pStyle w:val="696"/>
        <w:jc w:val="left"/>
      </w:pPr>
      <w:r>
        <w:rPr>
          <w:rFonts w:cs="Arial" w:eastAsia="Microsoft YaHei"/>
          <w:b/>
          <w:bCs/>
          <w:sz w:val="36"/>
          <w:szCs w:val="36"/>
        </w:rPr>
        <w:t xml:space="preserve">Spielkonzept</w:t>
      </w:r>
      <w:r>
        <w:t xml:space="preserve"> </w:t>
      </w:r>
      <w:r/>
    </w:p>
    <w:p>
      <w:pPr>
        <w:pStyle w:val="707"/>
        <w:jc w:val="left"/>
      </w:pPr>
      <w:ins w:id="2" w:author="Anonym" w:date="2020-10-09T07:03:47Z" oouserid="uid-1602224035437">
        <w:r>
          <w:t xml:space="preserve">Kommentare und Änderungen von Uli sehen so aus (Nachverfolgung eingeschaltet)</w:t>
        </w:r>
      </w:ins>
      <w:r/>
    </w:p>
    <w:p>
      <w:pPr>
        <w:pStyle w:val="707"/>
        <w:jc w:val="left"/>
        <w:spacing w:lineRule="auto" w:line="276" w:after="140" w:before="0"/>
      </w:pPr>
      <w:r>
        <w:t xml:space="preserve">Die Climactivity App soll S</w:t>
      </w:r>
      <w:r>
        <w:t xml:space="preserve">pielern einen einfachen</w:t>
      </w:r>
      <w:r>
        <w:t xml:space="preserve">, </w:t>
      </w:r>
      <w:r>
        <w:t xml:space="preserve">spielerischen Weg geben, sich mit Kl</w:t>
      </w:r>
      <w:r>
        <w:t xml:space="preserve">imaschutz auseinander zu setzten und ihren eigenen impact zu bestimmen und zu verbessern. Zum einen stellt die App die Möglichkeit bereit, relevante Größen im Bereich der Big Points des Klimschutzes über die Zeit zu verfolgen (Tracken).</w:t>
      </w:r>
      <w:r>
        <w:t xml:space="preserve"> Zum anderen stellt </w:t>
      </w:r>
      <w:r>
        <w:t xml:space="preserve">die App</w:t>
      </w:r>
      <w:ins w:id="3" w:author="Anonym" w:date="2020-10-09T06:18:09Z" oouserid="uid-1602224035437">
        <w:r>
          <w:t xml:space="preserve"> Möglichkeiten vor, wie das eigene Verhalten so geändert werden kann, dass es besser zum Klimaschutzziel passt undunterstützt diese Verhaltensänderungen. Des weiteren stellt die App</w:t>
        </w:r>
      </w:ins>
      <w:r>
        <w:t xml:space="preserve"> </w:t>
      </w:r>
      <w:r>
        <w:t xml:space="preserve">Wissen bereit, </w:t>
      </w:r>
      <w:ins w:id="4" w:author="Anonym" w:date="2020-10-09T06:18:29Z" oouserid="uid-1602224035437">
        <w:r>
          <w:t xml:space="preserve">so dass </w:t>
        </w:r>
      </w:ins>
      <w:del w:id="5" w:author="Anonym" w:date="2020-10-09T06:18:29Z" oouserid="uid-1602224035437">
        <w:r>
          <w:delText xml:space="preserve">über die </w:delText>
        </w:r>
      </w:del>
      <w:r>
        <w:t xml:space="preserve">mehr zu den verschiedenen Aspekten des Klimaschutzes gelernt werden kann. Das Wissen ist so strukturiert, dass es in verschiedenen Komplexitätsgraden angeboten wird.</w:t>
      </w:r>
      <w:r/>
    </w:p>
    <w:p>
      <w:pPr>
        <w:pStyle w:val="707"/>
        <w:jc w:val="left"/>
      </w:pPr>
      <w:r>
        <w:t xml:space="preserve">Um ein spielhaftes Erscheinungsbild zu präsentieren und einen positiven Anreiz zu schaffen, sich mit der Materie zu beschäftigen, </w:t>
      </w:r>
      <w:r>
        <w:t xml:space="preserve">lässt sich durch Nutzung der App über Zeit ein virtueller Wald vom Spieler gestallten. Dabei werden Prinzipien aus Free2Play spielen aufgegriffen, um eine </w:t>
      </w:r>
      <w:r>
        <w:t xml:space="preserve">längere, engagierte Nutzung der App zu fördern.</w:t>
      </w:r>
      <w:r/>
    </w:p>
    <w:p>
      <w:pPr>
        <w:pStyle w:val="707"/>
        <w:jc w:val="left"/>
      </w:pPr>
      <w:r>
        <w:t xml:space="preserve">Die App ist Teil des Climactivity Projektes und bietet in diesem Rahmen eine Verbindung zum Climactivity Netzwerk. Mit diesem werden Inhalte (wie Gruppen Aktivität) ausgetauscht und diese in der App visualisiert.</w:t>
      </w:r>
      <w:r/>
    </w:p>
    <w:p>
      <w:pPr>
        <w:pStyle w:val="698"/>
      </w:pPr>
      <w:r>
        <w:t xml:space="preserve">Ziele der App</w:t>
      </w:r>
      <w:r/>
    </w:p>
    <w:p>
      <w:pPr>
        <w:pStyle w:val="707"/>
      </w:pPr>
      <w:r>
        <w:t xml:space="preserve">Klimaschutz mit Klarheit, Spaß, Community und Dir</w:t>
      </w:r>
      <w:r/>
    </w:p>
    <w:p>
      <w:pPr>
        <w:pStyle w:val="707"/>
        <w:numPr>
          <w:ilvl w:val="0"/>
          <w:numId w:val="11"/>
        </w:numPr>
      </w:pPr>
      <w:r>
        <w:t xml:space="preserve">Klarheit</w:t>
      </w:r>
      <w:r/>
    </w:p>
    <w:p>
      <w:pPr>
        <w:pStyle w:val="707"/>
        <w:numPr>
          <w:ilvl w:val="1"/>
          <w:numId w:val="11"/>
        </w:numPr>
      </w:pPr>
      <w:r>
        <w:t xml:space="preserve">Tracking von klimarelevanten Verhaltensweisen</w:t>
      </w:r>
      <w:r/>
    </w:p>
    <w:p>
      <w:pPr>
        <w:pStyle w:val="707"/>
        <w:numPr>
          <w:ilvl w:val="1"/>
          <w:numId w:val="11"/>
        </w:numPr>
      </w:pPr>
      <w:r>
        <w:t xml:space="preserve">Information zu Aspekten des Themas Klimaschutz</w:t>
      </w:r>
      <w:r/>
    </w:p>
    <w:p>
      <w:pPr>
        <w:pStyle w:val="707"/>
        <w:numPr>
          <w:ilvl w:val="0"/>
          <w:numId w:val="11"/>
        </w:numPr>
      </w:pPr>
      <w:r>
        <w:t xml:space="preserve">Spaß</w:t>
      </w:r>
      <w:r/>
    </w:p>
    <w:p>
      <w:pPr>
        <w:pStyle w:val="707"/>
        <w:numPr>
          <w:ilvl w:val="1"/>
          <w:numId w:val="11"/>
        </w:numPr>
      </w:pPr>
      <w:r>
        <w:t xml:space="preserve">Belohnungen für klimaschützende Verhaltensweisen</w:t>
      </w:r>
      <w:r/>
    </w:p>
    <w:p>
      <w:pPr>
        <w:pStyle w:val="707"/>
        <w:numPr>
          <w:ilvl w:val="1"/>
          <w:numId w:val="11"/>
        </w:numPr>
      </w:pPr>
      <w:r>
        <w:t xml:space="preserve">spielerische Heranführung an Information: Quizfragen</w:t>
      </w:r>
      <w:r/>
    </w:p>
    <w:p>
      <w:pPr>
        <w:pStyle w:val="707"/>
        <w:numPr>
          <w:ilvl w:val="0"/>
          <w:numId w:val="11"/>
        </w:numPr>
      </w:pPr>
      <w:r>
        <w:t xml:space="preserve">Community</w:t>
      </w:r>
      <w:r/>
    </w:p>
    <w:p>
      <w:pPr>
        <w:pStyle w:val="707"/>
        <w:numPr>
          <w:ilvl w:val="1"/>
          <w:numId w:val="11"/>
        </w:numPr>
      </w:pPr>
      <w:r>
        <w:t xml:space="preserve">Verknüfung mit dem climactivity-Netzwerk</w:t>
      </w:r>
      <w:r/>
    </w:p>
    <w:p>
      <w:pPr>
        <w:pStyle w:val="696"/>
        <w:jc w:val="left"/>
      </w:pPr>
      <w:r>
        <w:t xml:space="preserve">Zielgruppe</w:t>
      </w:r>
      <w:r/>
    </w:p>
    <w:p>
      <w:pPr>
        <w:pStyle w:val="707"/>
        <w:jc w:val="left"/>
      </w:pPr>
      <w:r>
        <w:t xml:space="preserve">primär: </w:t>
      </w:r>
      <w:r/>
    </w:p>
    <w:p>
      <w:pPr>
        <w:pStyle w:val="696"/>
        <w:jc w:val="left"/>
      </w:pPr>
      <w:r>
        <w:rPr>
          <w:rFonts w:cs="Arial" w:eastAsia="Microsoft YaHei"/>
          <w:b/>
          <w:bCs/>
          <w:sz w:val="36"/>
          <w:szCs w:val="36"/>
        </w:rPr>
        <w:t xml:space="preserve">Spielflus</w:t>
      </w:r>
      <w:r>
        <w:rPr>
          <w:rFonts w:cs="Arial" w:eastAsia="Microsoft YaHei"/>
          <w:b/>
          <w:bCs/>
          <w:sz w:val="36"/>
          <w:szCs w:val="36"/>
        </w:rPr>
        <w:t xml:space="preserve">s</w:t>
      </w:r>
      <w:r/>
    </w:p>
    <w:p>
      <w:pPr>
        <w:pStyle w:val="698"/>
      </w:pPr>
      <w:r>
        <w:t xml:space="preserve">Dauerbetrieb (aus Nutzersicht)</w:t>
      </w:r>
      <w:r/>
    </w:p>
    <w:p>
      <w:pPr>
        <w:ind w:left="0" w:right="0" w:firstLine="0"/>
        <w:spacing w:lineRule="atLeast" w:line="57" w:after="0" w:before="240"/>
        <w:rPr>
          <w:rFonts w:ascii="Liberation Serif" w:hAnsi="Liberation Serif" w:cs="Liberation Serif" w:eastAsia="Liberation Serif"/>
          <w:color w:val="000000"/>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4"/>
        </w:rPr>
        <w:t xml:space="preserve">Heute war ein hektischer Tag und ich bin noch nicht dazu gekommen die climactivity-App zu öffnen. Da ich geste</w:t>
      </w:r>
      <w:r>
        <w:rPr>
          <w:rFonts w:ascii="Liberation Serif" w:hAnsi="Liberation Serif" w:cs="Liberation Serif" w:eastAsia="Liberation Serif"/>
          <w:color w:val="000000"/>
          <w:sz w:val="24"/>
        </w:rPr>
        <w:t xml:space="preserve">rn auch schon nicht in der App war, setz ich mich nach dem Abendessen aufs Sofa und log mich ein. </w:t>
      </w:r>
      <w:del w:id="6" w:author="Anonym" w:date="2020-10-09T06:19:31Z" oouserid="uid-1602224035437">
        <w:r>
          <w:rPr>
            <w:rFonts w:ascii="Liberation Serif" w:hAnsi="Liberation Serif" w:cs="Liberation Serif" w:eastAsia="Liberation Serif"/>
            <w:color w:val="000000"/>
            <w:sz w:val="24"/>
          </w:rPr>
          <w:delText xml:space="preserve">Tivi</w:delText>
        </w:r>
      </w:del>
      <w:del w:id="7" w:author="Anonym" w:date="2020-10-09T06:19:38Z" oouserid="uid-1602224035437">
        <w:r>
          <w:rPr>
            <w:rFonts w:ascii="Liberation Serif" w:hAnsi="Liberation Serif" w:cs="Liberation Serif" w:eastAsia="Liberation Serif"/>
            <w:color w:val="000000"/>
            <w:sz w:val="24"/>
          </w:rPr>
          <w:delText xml:space="preserve"> </w:delText>
        </w:r>
      </w:del>
      <w:ins w:id="8" w:author="Anonym" w:date="2020-10-09T06:19:35Z" oouserid="uid-1602224035437">
        <w:r>
          <w:rPr>
            <w:rFonts w:ascii="Liberation Serif" w:hAnsi="Liberation Serif" w:cs="Liberation Serif" w:eastAsia="Liberation Serif"/>
            <w:color w:val="000000"/>
            <w:sz w:val="24"/>
          </w:rPr>
          <w:t xml:space="preserve">Kiko </w:t>
        </w:r>
      </w:ins>
      <w:r>
        <w:rPr>
          <w:rFonts w:ascii="Liberation Serif" w:hAnsi="Liberation Serif" w:cs="Liberation Serif" w:eastAsia="Liberation Serif"/>
          <w:color w:val="000000"/>
          <w:sz w:val="24"/>
        </w:rPr>
        <w:t xml:space="preserve">(das Maskottchen) begrüßt mich und weist mich darauf hin, dass mein Fragenstapel voll ist und dass es 120 Liter Wasser im Trackingbereich abzuholen gibt.</w:t>
      </w:r>
      <w:r>
        <w:rPr>
          <w:rFonts w:ascii="Liberation Serif" w:hAnsi="Liberation Serif" w:cs="Liberation Serif" w:eastAsia="Liberation Serif"/>
          <w:color w:val="000000"/>
          <w:sz w:val="24"/>
        </w:rPr>
      </w:r>
      <w:r/>
    </w:p>
    <w:p>
      <w:pPr>
        <w:ind w:left="0" w:right="0" w:firstLine="0"/>
        <w:spacing w:lineRule="atLeast" w:line="57" w:after="0" w:before="240"/>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4"/>
        </w:rPr>
        <w:t xml:space="preserve">Als erstes widme ich mich den Quizfragen. Alle d</w:t>
      </w:r>
      <w:r>
        <w:rPr>
          <w:rFonts w:ascii="Liberation Serif" w:hAnsi="Liberation Serif" w:cs="Liberation Serif" w:eastAsia="Liberation Serif"/>
          <w:color w:val="000000"/>
          <w:sz w:val="24"/>
        </w:rPr>
        <w:t xml:space="preserve">rei Plätze sind belegt! Wenn ich nicht wenigstens eine heute beantworte, dann wird morgen eine unbeantwortet aus der Liste geschmissen. Ich werde gefragt, in etwa wie viel Geld die Deutschen im Durchschnitt fürs Duschen ausgeben und wie viele kgCO</w:t>
      </w:r>
      <w:r>
        <w:rPr>
          <w:rFonts w:ascii="Liberation Serif" w:hAnsi="Liberation Serif" w:cs="Liberation Serif" w:eastAsia="Liberation Serif"/>
          <w:color w:val="000000"/>
          <w:sz w:val="20"/>
          <w:vertAlign w:val="subscript"/>
        </w:rPr>
        <w:t xml:space="preserve">2</w:t>
      </w:r>
      <w:r>
        <w:rPr>
          <w:rFonts w:ascii="Liberation Serif" w:hAnsi="Liberation Serif" w:cs="Liberation Serif" w:eastAsia="Liberation Serif"/>
          <w:color w:val="000000"/>
          <w:sz w:val="24"/>
        </w:rPr>
        <w:t xml:space="preserve">eq dabei emittiert werden. Ich könnte die Antwort nur raten, aber da klicke ich lieber auf das I und kriege eine kleine Infobox zu dem Thema. Darin wird auch erwähnt, dass der Warmwasserbedarf stark von dem Duschkopf abhängt. Das war mir nicht klar. Also f</w:t>
      </w:r>
      <w:r>
        <w:rPr>
          <w:rFonts w:ascii="Liberation Serif" w:hAnsi="Liberation Serif" w:cs="Liberation Serif" w:eastAsia="Liberation Serif"/>
          <w:color w:val="000000"/>
          <w:sz w:val="24"/>
        </w:rPr>
        <w:t xml:space="preserve">olge ich dem </w:t>
      </w:r>
      <w:r>
        <w:rPr>
          <w:rFonts w:ascii="Liberation Serif" w:hAnsi="Liberation Serif" w:cs="Liberation Serif" w:eastAsia="Liberation Serif"/>
          <w:color w:val="000000"/>
          <w:sz w:val="24"/>
        </w:rPr>
        <w:t xml:space="preserve">Link (app-intern). Bevor ich zur nächsten Infobox komme, blinkt es in der Ecke und ich sehe, dass ich einen Infopunkt bekommen habe. Als nächstes lese ich mir die Infobox zu Duschköpfen durch. Am Ende der Infobox werde ich dazu aufgefordert, die Ermittlung</w:t>
      </w:r>
      <w:r>
        <w:rPr>
          <w:rFonts w:ascii="Liberation Serif" w:hAnsi="Liberation Serif" w:cs="Liberation Serif" w:eastAsia="Liberation Serif"/>
          <w:color w:val="000000"/>
          <w:sz w:val="24"/>
        </w:rPr>
        <w:t xml:space="preserve"> des Wasserdurchflusses an meinem Duschkopf in meine Aufgabenliste zu übernehmen. Das will ich wissen und bestätige die Übernahme.</w:t>
      </w:r>
      <w:r>
        <w:rPr>
          <w:rFonts w:ascii="Liberation Serif" w:hAnsi="Liberation Serif" w:cs="Liberation Serif" w:eastAsia="Liberation Serif"/>
          <w:sz w:val="24"/>
        </w:rPr>
        <w:t xml:space="preserve"> Eine Frage ist beantwortet und wie so oft hat es doch länger gedauert, weil ich dabei mal wieder auf interessante Infos gestoßen bin.</w:t>
      </w:r>
      <w:r>
        <w:rPr>
          <w:rFonts w:ascii="Liberation Serif" w:hAnsi="Liberation Serif" w:cs="Liberation Serif" w:eastAsia="Liberation Serif"/>
          <w:sz w:val="24"/>
        </w:rPr>
      </w:r>
      <w:r/>
    </w:p>
    <w:p>
      <w:pPr>
        <w:ind w:left="0" w:right="0" w:firstLine="0"/>
        <w:spacing w:lineRule="atLeast" w:line="57" w:after="0" w:before="240"/>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4"/>
        </w:rPr>
        <w:t xml:space="preserve">Die Wolke auf dem Startschirm oben rechts ist im unteren Teil dunkelgrau. Daran lässt sich erkennen, dass ich Wasser e</w:t>
      </w:r>
      <w:r>
        <w:rPr>
          <w:rFonts w:ascii="Liberation Serif" w:hAnsi="Liberation Serif" w:cs="Liberation Serif" w:eastAsia="Liberation Serif"/>
          <w:color w:val="000000"/>
          <w:sz w:val="24"/>
        </w:rPr>
        <w:t xml:space="preserve">insammeln kann, um meine Bäume zu gießen. Ein kleiner Kreis sagt mir, dass es insgesamt 120 Liter sind. Die will ich mir abholen! Ich gehe auf den Swiping-Schirm und bestätige durch Wischen nach rechts die Aspekte, wo ich so gelebt habe, wie ich es eingest</w:t>
      </w:r>
      <w:r>
        <w:rPr>
          <w:rFonts w:ascii="Liberation Serif" w:hAnsi="Liberation Serif" w:cs="Liberation Serif" w:eastAsia="Liberation Serif"/>
          <w:color w:val="000000"/>
          <w:sz w:val="24"/>
        </w:rPr>
        <w:t xml:space="preserve">e</w:t>
      </w:r>
      <w:r>
        <w:rPr>
          <w:rFonts w:ascii="Liberation Serif" w:hAnsi="Liberation Serif" w:cs="Liberation Serif" w:eastAsia="Liberation Serif"/>
          <w:color w:val="000000"/>
          <w:sz w:val="24"/>
        </w:rPr>
        <w:t xml:space="preserve">llt hatte: Letzte Woche vegetarisch gegessen, der Stromverbrauch lag unter 25 kWh/Kopf … Aber bei der Mobilität zu Lande wische ich nach links: Ausnahmsweise bin ich letzte Woche Auto gefahren. Das wähle ich aus und muss noch angeben in etwa wie viele Kilo</w:t>
      </w:r>
      <w:r>
        <w:rPr>
          <w:rFonts w:ascii="Liberation Serif" w:hAnsi="Liberation Serif" w:cs="Liberation Serif" w:eastAsia="Liberation Serif"/>
          <w:color w:val="000000"/>
          <w:sz w:val="24"/>
        </w:rPr>
        <w:t xml:space="preserve">meter das waren.</w:t>
      </w:r>
      <w:r>
        <w:rPr>
          <w:rFonts w:ascii="Liberation Serif" w:hAnsi="Liberation Serif" w:cs="Liberation Serif" w:eastAsia="Liberation Serif"/>
          <w:sz w:val="24"/>
        </w:rPr>
        <w:t xml:space="preserve"> Nachdem ich alle Tracking fragen weggewischt habe springt die App zurück auf den Startbildschirm mit dem Wald. Das Wasser in der Wolke ist jetzt blau. Ich gehe mit dem Finger auf die Wol</w:t>
      </w:r>
      <w:r>
        <w:rPr>
          <w:rFonts w:ascii="Liberation Serif" w:hAnsi="Liberation Serif" w:cs="Liberation Serif" w:eastAsia="Liberation Serif"/>
          <w:sz w:val="24"/>
        </w:rPr>
        <w:t xml:space="preserve">ke woraufhin sie kurz brummt und an meinem Finger hängt. Jetzt streiche ich mit der Wolke über den Wald. Einige Bäume sind mit einem Stern markiert. Dort fahre ich hin und gebe ihnen das Wasser aus der Wolke, was zu ihnen gehört. Nachdem ich kurz über dem </w:t>
      </w:r>
      <w:r>
        <w:rPr>
          <w:rFonts w:ascii="Liberation Serif" w:hAnsi="Liberation Serif" w:cs="Liberation Serif" w:eastAsia="Liberation Serif"/>
          <w:sz w:val="24"/>
        </w:rPr>
        <w:t xml:space="preserve">jeweiligen Baum verweilt bin, verblasst der Stern und ich bin mit dem Gießen fertig. Der Baum für die pflanzliche Ernährung erreicht durch das Gießen heute die nächste Entwicklungsstufe! In einer kleinen Animation kann ich verfolgen, wie er sich verändert.</w:t>
      </w:r>
      <w:r>
        <w:rPr>
          <w:rFonts w:ascii="Liberation Serif" w:hAnsi="Liberation Serif" w:cs="Liberation Serif" w:eastAsia="Liberation Serif"/>
        </w:rPr>
      </w:r>
      <w:r/>
    </w:p>
    <w:p>
      <w:pPr>
        <w:ind w:left="0" w:right="0" w:firstLine="0"/>
        <w:spacing w:lineRule="atLeast" w:line="57" w:after="0" w:before="240"/>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4"/>
        </w:rPr>
        <w:t xml:space="preserve">Die Aufgabenliste ist nicht rot hinterlegt. Eine kleine 3 an der rechten oberen Ecke zeigt mir an, dass die Aufgabe, die als nächstes verfallen würde, in drei Tagen erledigt sein muss. Für heute reicht es mir und ich verlasse die App.</w:t>
      </w:r>
      <w:r>
        <w:rPr>
          <w:rFonts w:ascii="Liberation Serif" w:hAnsi="Liberation Serif" w:cs="Liberation Serif" w:eastAsia="Liberation Serif"/>
        </w:rPr>
      </w:r>
      <w:r/>
    </w:p>
    <w:p>
      <w:pPr>
        <w:ind w:left="0" w:right="0" w:firstLine="0"/>
        <w:spacing w:lineRule="atLeast" w:line="57" w:after="0" w:before="240"/>
        <w:rPr>
          <w:rFonts w:ascii="Liberation Serif" w:hAnsi="Liberation Serif" w:cs="Liberation Serif" w:eastAsia="Liberation Serif"/>
          <w:color w:val="000000"/>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sz w:val="24"/>
        </w:rPr>
        <w:t xml:space="preserve">Aber den Wasserverbrauch von unserer Dusche, den check ich gleich morgen früh beim Duschen!</w:t>
      </w:r>
      <w:r>
        <w:rPr>
          <w:rFonts w:ascii="Liberation Serif" w:hAnsi="Liberation Serif" w:cs="Liberation Serif" w:eastAsia="Liberation Serif"/>
          <w:color w:val="000000"/>
          <w:sz w:val="24"/>
        </w:rPr>
      </w:r>
      <w:r/>
    </w:p>
    <w:p>
      <w:pPr>
        <w:pStyle w:val="707"/>
      </w:pPr>
      <w:r/>
      <w:r/>
    </w:p>
    <w:p>
      <w:pPr>
        <w:pStyle w:val="698"/>
        <w:rPr>
          <w:rFonts w:ascii="Liberation Sans" w:hAnsi="Liberation Sans" w:cs="Liberation Sans" w:eastAsia="Liberation Sans"/>
          <w:color w:val="000000"/>
          <w:sz w:val="28"/>
        </w:rPr>
        <w:outlineLvl w:val="0"/>
      </w:pPr>
      <w:r>
        <w:rPr>
          <w:rFonts w:ascii="Liberation Sans" w:hAnsi="Liberation Sans" w:cs="Liberation Sans" w:eastAsia="Liberation Sans"/>
          <w:color w:val="000000" w:themeColor="text1"/>
          <w:sz w:val="28"/>
        </w:rPr>
      </w:r>
      <w:r>
        <w:rPr>
          <w:rFonts w:ascii="Liberation Sans" w:hAnsi="Liberation Sans" w:cs="Liberation Sans" w:eastAsia="Liberation Sans"/>
          <w:color w:val="000000" w:themeColor="text1"/>
          <w:sz w:val="28"/>
        </w:rPr>
        <w:t xml:space="preserve">Erster </w:t>
      </w:r>
      <w:r>
        <w:rPr>
          <w:rFonts w:ascii="Liberation Sans" w:hAnsi="Liberation Sans" w:cs="Liberation Sans" w:eastAsia="Liberation Sans"/>
          <w:color w:val="000000" w:themeColor="text1"/>
          <w:sz w:val="28"/>
        </w:rPr>
        <w:t xml:space="preserve">Start</w:t>
      </w:r>
      <w:r>
        <w:rPr>
          <w:rFonts w:ascii="Liberation Sans" w:hAnsi="Liberation Sans" w:cs="Liberation Sans" w:eastAsia="Liberation Sans"/>
          <w:color w:val="000000" w:themeColor="text1"/>
          <w:sz w:val="28"/>
        </w:rPr>
      </w:r>
      <w:r/>
    </w:p>
    <w:p>
      <w:pPr>
        <w:rPr>
          <w:rFonts w:ascii="Liberation Serif" w:hAnsi="Liberation Serif" w:cs="Liberation Serif" w:eastAsia="Liberation Serif"/>
          <w:color w:val="000000"/>
          <w:sz w:val="24"/>
        </w:rPr>
      </w:pPr>
      <w:r>
        <w:rPr>
          <w:rFonts w:ascii="Liberation Serif" w:hAnsi="Liberation Serif" w:cs="Liberation Serif" w:eastAsia="Liberation Serif"/>
          <w:color w:val="000000" w:themeColor="text1"/>
          <w:sz w:val="24"/>
        </w:rPr>
        <w:t xml:space="preserve">Wenn die App das erste mal gestartet wird, sind alle UI-Elemente und der Wald bis auf die Lichtung ausgeblendet. Der Spieler wird von dem </w:t>
      </w:r>
      <w:del w:id="9" w:author="Anonym" w:date="2020-10-09T06:22:03Z" oouserid="uid-1602224035437">
        <w:r>
          <w:rPr>
            <w:rFonts w:ascii="Liberation Serif" w:hAnsi="Liberation Serif" w:cs="Liberation Serif" w:eastAsia="Liberation Serif"/>
            <w:color w:val="000000" w:themeColor="text1"/>
            <w:sz w:val="24"/>
          </w:rPr>
          <w:delText xml:space="preserve">(Frage an die Corporate Identity Gruppe: Hat das Blatt einen Namen?) </w:delText>
        </w:r>
      </w:del>
      <w:r>
        <w:rPr>
          <w:rFonts w:ascii="Liberation Serif" w:hAnsi="Liberation Serif" w:cs="Liberation Serif" w:eastAsia="Liberation Serif"/>
          <w:color w:val="000000" w:themeColor="text1"/>
          <w:sz w:val="24"/>
        </w:rPr>
        <w:t xml:space="preserve">Maskottchen</w:t>
      </w:r>
      <w:ins w:id="10" w:author="Anonym" w:date="2020-10-09T06:21:53Z" oouserid="uid-1602224035437">
        <w:r>
          <w:rPr>
            <w:rFonts w:ascii="Liberation Serif" w:hAnsi="Liberation Serif" w:cs="Liberation Serif" w:eastAsia="Liberation Serif"/>
            <w:color w:val="000000" w:themeColor="text1"/>
            <w:sz w:val="24"/>
          </w:rPr>
          <w:t xml:space="preserve"> Kiko</w:t>
        </w:r>
      </w:ins>
      <w:r>
        <w:rPr>
          <w:rFonts w:ascii="Liberation Serif" w:hAnsi="Liberation Serif" w:cs="Liberation Serif" w:eastAsia="Liberation Serif"/>
          <w:color w:val="000000" w:themeColor="text1"/>
          <w:sz w:val="24"/>
        </w:rPr>
        <w:t xml:space="preserve"> angesprochen und bekommt eine kurze E</w:t>
      </w:r>
      <w:r>
        <w:rPr>
          <w:rFonts w:ascii="Liberation Serif" w:hAnsi="Liberation Serif" w:cs="Liberation Serif" w:eastAsia="Liberation Serif"/>
          <w:color w:val="000000" w:themeColor="text1"/>
          <w:sz w:val="24"/>
        </w:rPr>
        <w:t xml:space="preserve">inführung in die Funktionen der App. Danach wird der (noch leere) Wald eingeblendet und das Blättchen erklärt die Sektoraufteilung des Waldes in die Bigpoints und das Hand- und Fußabdruckkonzepts. Danach lässt es den Spieler einen der nun sichtbaren Sektor</w:t>
      </w:r>
      <w:r>
        <w:rPr>
          <w:rFonts w:ascii="Liberation Serif" w:hAnsi="Liberation Serif" w:cs="Liberation Serif" w:eastAsia="Liberation Serif"/>
          <w:color w:val="000000" w:themeColor="text1"/>
          <w:sz w:val="24"/>
        </w:rPr>
        <w:t xml:space="preserve">en auswählen.</w:t>
      </w:r>
      <w:r>
        <w:rPr>
          <w:rFonts w:ascii="Liberation Serif" w:hAnsi="Liberation Serif" w:cs="Liberation Serif" w:eastAsia="Liberation Serif"/>
          <w:color w:val="000000" w:themeColor="text1"/>
          <w:sz w:val="24"/>
        </w:rPr>
      </w:r>
      <w:r/>
    </w:p>
    <w:p>
      <w:pPr>
        <w:rPr>
          <w:rFonts w:ascii="Liberation Serif" w:hAnsi="Liberation Serif" w:cs="Liberation Serif" w:eastAsia="Liberation Serif"/>
          <w:color w:val="000000"/>
          <w:sz w:val="24"/>
        </w:rPr>
      </w:pPr>
      <w:r>
        <w:rPr>
          <w:rFonts w:ascii="Liberation Serif" w:hAnsi="Liberation Serif" w:cs="Liberation Serif" w:eastAsia="Liberation Serif"/>
          <w:color w:val="000000" w:themeColor="text1"/>
          <w:sz w:val="24"/>
        </w:rPr>
      </w:r>
      <w:r>
        <w:rPr>
          <w:rFonts w:ascii="Liberation Serif" w:hAnsi="Liberation Serif" w:cs="Liberation Serif" w:eastAsia="Liberation Serif"/>
          <w:color w:val="000000" w:themeColor="text1"/>
          <w:sz w:val="24"/>
        </w:rPr>
      </w:r>
      <w:r/>
    </w:p>
    <w:p>
      <w:pPr>
        <w:rPr>
          <w:rFonts w:ascii="Liberation Serif" w:hAnsi="Liberation Serif" w:cs="Liberation Serif" w:eastAsia="Liberation Serif"/>
          <w:color w:val="000000"/>
          <w:sz w:val="24"/>
        </w:rPr>
      </w:pPr>
      <w:r>
        <w:rPr>
          <w:rFonts w:ascii="Liberation Serif" w:hAnsi="Liberation Serif" w:cs="Liberation Serif" w:eastAsia="Liberation Serif"/>
          <w:color w:val="000000" w:themeColor="text1"/>
          <w:sz w:val="24"/>
        </w:rPr>
        <w:t xml:space="preserve">Beim betreten des Sektors erhält man den ersten Setzling, den man auch gleich im Wald platzieren kann. In einem Sektor angekommen erwartet den Spieler eine erste kurze Information mit einer Frage zu einem Bigpoint des Themas (z.B.: Beziehst du Ökostrom?). </w:t>
      </w:r>
      <w:r>
        <w:rPr>
          <w:rFonts w:ascii="Liberation Serif" w:hAnsi="Liberation Serif" w:cs="Liberation Serif" w:eastAsia="Liberation Serif"/>
          <w:color w:val="000000" w:themeColor="text1"/>
          <w:sz w:val="24"/>
        </w:rPr>
        <w:t xml:space="preserve">Über diese wird eine erste, grobe Abschätzung des CO</w:t>
      </w:r>
      <w:r>
        <w:rPr>
          <w:rFonts w:ascii="Liberation Serif" w:hAnsi="Liberation Serif" w:cs="Liberation Serif" w:eastAsia="Liberation Serif"/>
          <w:color w:val="000000" w:themeColor="text1"/>
          <w:sz w:val="24"/>
          <w:vertAlign w:val="subscript"/>
        </w:rPr>
        <w:t xml:space="preserve">2</w:t>
      </w:r>
      <w:r>
        <w:rPr>
          <w:rFonts w:ascii="Liberation Serif" w:hAnsi="Liberation Serif" w:cs="Liberation Serif" w:eastAsia="Liberation Serif"/>
          <w:color w:val="000000" w:themeColor="text1"/>
          <w:sz w:val="24"/>
        </w:rPr>
        <w:t xml:space="preserve">-Fußabdrucks erstellt. In dem Kästchen gibt es ein Info-I, das eine weitere Erklärung aufrufen würde. Falls die Frage mit ja beantwortet wurde gibt es viel Wasser, sonst weniger Wasser und den Vorschlag z.B. den wechsel zu Ökostrom in die Aufgabenliste zu </w:t>
      </w:r>
      <w:r>
        <w:rPr>
          <w:rFonts w:ascii="Liberation Serif" w:hAnsi="Liberation Serif" w:cs="Liberation Serif" w:eastAsia="Liberation Serif"/>
          <w:color w:val="000000" w:themeColor="text1"/>
          <w:sz w:val="24"/>
        </w:rPr>
        <w:t xml:space="preserve">übernehmen. Mit dem Wasser gießt man den Sektor das erste mal. Bei bejahten Fragen wächst der Baum sofort auf ein größeres Niveau, andernfalls nur auf ein kleines Niveau. Danach führt das Blättchen den Spieler durch die anderen Bigpoints, zu denen jeweils </w:t>
      </w:r>
      <w:r>
        <w:rPr>
          <w:rFonts w:ascii="Liberation Serif" w:hAnsi="Liberation Serif" w:cs="Liberation Serif" w:eastAsia="Liberation Serif"/>
          <w:color w:val="000000" w:themeColor="text1"/>
          <w:sz w:val="24"/>
        </w:rPr>
        <w:t xml:space="preserve">ein ähnlicher Quiz gehört.</w:t>
      </w:r>
      <w:r>
        <w:rPr>
          <w:rFonts w:ascii="Liberation Serif" w:hAnsi="Liberation Serif" w:cs="Liberation Serif" w:eastAsia="Liberation Serif"/>
          <w:color w:val="000000" w:themeColor="text1"/>
          <w:sz w:val="24"/>
        </w:rPr>
      </w:r>
      <w:r/>
    </w:p>
    <w:p>
      <w:pPr>
        <w:rPr>
          <w:rFonts w:ascii="Liberation Serif" w:hAnsi="Liberation Serif" w:cs="Liberation Serif" w:eastAsia="Liberation Serif"/>
          <w:color w:val="000000"/>
          <w:sz w:val="24"/>
        </w:rPr>
      </w:pPr>
      <w:r>
        <w:rPr>
          <w:rFonts w:ascii="Liberation Serif" w:hAnsi="Liberation Serif" w:cs="Liberation Serif" w:eastAsia="Liberation Serif"/>
          <w:color w:val="000000" w:themeColor="text1"/>
          <w:sz w:val="24"/>
        </w:rPr>
      </w:r>
      <w:r>
        <w:rPr>
          <w:rFonts w:ascii="Liberation Serif" w:hAnsi="Liberation Serif" w:cs="Liberation Serif" w:eastAsia="Liberation Serif"/>
          <w:color w:val="000000" w:themeColor="text1"/>
          <w:sz w:val="24"/>
        </w:rPr>
      </w:r>
      <w:r/>
    </w:p>
    <w:p>
      <w:pPr>
        <w:rPr>
          <w:rFonts w:ascii="Liberation Serif" w:hAnsi="Liberation Serif" w:cs="Liberation Serif" w:eastAsia="Liberation Serif"/>
          <w:color w:val="000000"/>
          <w:sz w:val="24"/>
        </w:rPr>
      </w:pPr>
      <w:r>
        <w:rPr>
          <w:rFonts w:ascii="Liberation Serif" w:hAnsi="Liberation Serif" w:cs="Liberation Serif" w:eastAsia="Liberation Serif"/>
          <w:color w:val="000000" w:themeColor="text1"/>
          <w:sz w:val="24"/>
        </w:rPr>
        <w:t xml:space="preserve">Nachdem alle Bigpoints durchlaufen sind stellt das Blättchen die so erstellte</w:t>
      </w:r>
      <w:ins w:id="11" w:author="Anonym" w:date="2020-10-09T06:23:05Z" oouserid="uid-1602224035437">
        <w:r>
          <w:rPr>
            <w:rFonts w:ascii="Liberation Serif" w:hAnsi="Liberation Serif" w:cs="Liberation Serif" w:eastAsia="Liberation Serif"/>
            <w:color w:val="000000" w:themeColor="text1"/>
            <w:sz w:val="24"/>
          </w:rPr>
          <w:t xml:space="preserve"> Grobschätzung der </w:t>
        </w:r>
      </w:ins>
      <w:r>
        <w:rPr>
          <w:rFonts w:ascii="Liberation Serif" w:hAnsi="Liberation Serif" w:cs="Liberation Serif" w:eastAsia="Liberation Serif"/>
          <w:color w:val="000000" w:themeColor="text1"/>
          <w:sz w:val="24"/>
        </w:rPr>
        <w:t xml:space="preserve"> CO</w:t>
      </w:r>
      <w:r>
        <w:rPr>
          <w:rFonts w:ascii="Liberation Serif" w:hAnsi="Liberation Serif" w:cs="Liberation Serif" w:eastAsia="Liberation Serif"/>
          <w:color w:val="000000" w:themeColor="text1"/>
          <w:sz w:val="24"/>
          <w:vertAlign w:val="subscript"/>
        </w:rPr>
        <w:t xml:space="preserve">2</w:t>
      </w:r>
      <w:r>
        <w:rPr>
          <w:rFonts w:ascii="Liberation Serif" w:hAnsi="Liberation Serif" w:cs="Liberation Serif" w:eastAsia="Liberation Serif"/>
          <w:color w:val="000000" w:themeColor="text1"/>
          <w:sz w:val="24"/>
        </w:rPr>
        <w:t xml:space="preserve">-Bilanz und den Themenmonat vor. Dabei betritt man das erste mal einen der Sektorbildschirme. Der Prio-Aspekt ist dabei vorausgewählt. Sobald der Spieler die erste Tracking-Größe mit dem ersten Thema ausgewählt hat, gibt das Maskottchen einen Outrodialog u</w:t>
      </w:r>
      <w:r>
        <w:rPr>
          <w:rFonts w:ascii="Liberation Serif" w:hAnsi="Liberation Serif" w:cs="Liberation Serif" w:eastAsia="Liberation Serif"/>
          <w:color w:val="000000" w:themeColor="text1"/>
          <w:sz w:val="24"/>
        </w:rPr>
        <w:t xml:space="preserve">nd fragt, ob man die App mit dem Netzwerk verbinden möchte.</w:t>
      </w:r>
      <w:r>
        <w:rPr>
          <w:rFonts w:ascii="Liberation Serif" w:hAnsi="Liberation Serif" w:cs="Liberation Serif" w:eastAsia="Liberation Serif"/>
          <w:color w:val="000000"/>
          <w:sz w:val="24"/>
        </w:rPr>
      </w:r>
      <w:r/>
    </w:p>
    <w:p>
      <w:pPr>
        <w:pStyle w:val="707"/>
        <w:jc w:val="left"/>
      </w:pPr>
      <w:r/>
      <w:r/>
    </w:p>
    <w:p>
      <w:pPr>
        <w:pStyle w:val="698"/>
      </w:pPr>
      <w:r>
        <w:t xml:space="preserve">Dauerbetrieb </w:t>
      </w:r>
      <w:r/>
    </w:p>
    <w:p>
      <w:pPr>
        <w:pStyle w:val="707"/>
        <w:jc w:val="left"/>
      </w:pPr>
      <w:r>
        <w:t xml:space="preserve">Der weitere Spielverlauf gliedert sich in: </w:t>
      </w:r>
      <w:r/>
    </w:p>
    <w:p>
      <w:pPr>
        <w:pStyle w:val="707"/>
        <w:numPr>
          <w:ilvl w:val="0"/>
          <w:numId w:val="8"/>
        </w:numPr>
        <w:jc w:val="left"/>
      </w:pPr>
      <w:r>
        <w:t xml:space="preserve">dem täglichen tracking und pflegen des Waldes</w:t>
      </w:r>
      <w:r/>
    </w:p>
    <w:p>
      <w:pPr>
        <w:pStyle w:val="707"/>
        <w:numPr>
          <w:ilvl w:val="0"/>
          <w:numId w:val="8"/>
        </w:numPr>
        <w:jc w:val="left"/>
      </w:pPr>
      <w:r>
        <w:t xml:space="preserve">dem lesen von Infopaketen</w:t>
      </w:r>
      <w:r/>
    </w:p>
    <w:p>
      <w:pPr>
        <w:pStyle w:val="707"/>
        <w:numPr>
          <w:ilvl w:val="0"/>
          <w:numId w:val="8"/>
        </w:numPr>
        <w:jc w:val="left"/>
      </w:pPr>
      <w:r>
        <w:t xml:space="preserve">tägliche </w:t>
      </w:r>
      <w:r>
        <w:t xml:space="preserve">Frage</w:t>
      </w:r>
      <w:r>
        <w:t xml:space="preserve"> zum aktuellen </w:t>
      </w:r>
      <w:r>
        <w:t xml:space="preserve">Themenmonat</w:t>
      </w:r>
      <w:r/>
    </w:p>
    <w:p>
      <w:pPr>
        <w:pStyle w:val="696"/>
        <w:jc w:val="left"/>
      </w:pPr>
      <w:r>
        <w:t xml:space="preserve">Look And Feel -&gt; Todo</w:t>
      </w:r>
      <w:r/>
    </w:p>
    <w:p>
      <w:pPr>
        <w:pStyle w:val="712"/>
        <w:jc w:val="center"/>
        <w:spacing w:after="120" w:before="60"/>
      </w:pPr>
      <w:r>
        <w:t xml:space="preserve">Gameplay </w:t>
      </w:r>
      <w:r>
        <w:rPr>
          <w:rFonts w:cs="Arial" w:eastAsia="Microsoft YaHei"/>
          <w:sz w:val="36"/>
          <w:szCs w:val="36"/>
        </w:rPr>
        <w:t xml:space="preserve">und</w:t>
      </w:r>
      <w:r>
        <w:t xml:space="preserve"> </w:t>
      </w:r>
      <w:r>
        <w:t xml:space="preserve">Spielmechanik</w:t>
      </w:r>
      <w:r/>
    </w:p>
    <w:p>
      <w:pPr>
        <w:pStyle w:val="698"/>
        <w:jc w:val="left"/>
      </w:pPr>
      <w:r>
        <w:t xml:space="preserve">Definitionen</w:t>
      </w:r>
      <w:r/>
    </w:p>
    <w:p>
      <w:pPr>
        <w:pStyle w:val="707"/>
        <w:jc w:val="left"/>
      </w:pPr>
      <w:r>
        <w:t xml:space="preserve">Bigpoint – Einer der oben genannten sechs Fußabdruck/Handabdruck Oberpunkte entspricht einem Sektor des Waldes</w:t>
      </w:r>
      <w:r/>
    </w:p>
    <w:p>
      <w:pPr>
        <w:pStyle w:val="707"/>
        <w:jc w:val="left"/>
      </w:pPr>
      <w:r>
        <w:t xml:space="preserve">Thema: Teilabschnitt eines Bigpoints in dem mehrere verwandte Aspekte zusammengefasst sind. Darüber werden Themenmonate definiert.</w:t>
      </w:r>
      <w:r/>
    </w:p>
    <w:p>
      <w:pPr>
        <w:pStyle w:val="707"/>
        <w:jc w:val="left"/>
      </w:pPr>
      <w:r>
        <w:t xml:space="preserve">Aspekt – Teil eines Themas; habe e</w:t>
      </w:r>
      <w:r>
        <w:t xml:space="preserve">ine trackbare Größe + Infopakete + Aufgaben</w:t>
      </w:r>
      <w:r/>
    </w:p>
    <w:p>
      <w:pPr>
        <w:pStyle w:val="707"/>
        <w:jc w:val="left"/>
      </w:pPr>
      <w:r>
        <w:t xml:space="preserve">Infopaket – Sammlung von mehreren Kapiteln + Mini Quiz</w:t>
      </w:r>
      <w:r/>
    </w:p>
    <w:p>
      <w:pPr>
        <w:pStyle w:val="707"/>
        <w:jc w:val="left"/>
      </w:pPr>
      <w:r>
        <w:t xml:space="preserve">Wasser – eine virtueller Gegenstand, der für Aspekte vergeben wird und genutzt wird, um den Wald zu pflegen</w:t>
      </w:r>
      <w:r/>
    </w:p>
    <w:p>
      <w:pPr>
        <w:pStyle w:val="696"/>
        <w:rPr>
          <w:color w:val="000000"/>
        </w:rPr>
        <w:outlineLvl w:val="0"/>
      </w:pPr>
      <w:r>
        <w:rPr>
          <w:rFonts w:ascii="Liberation Sans" w:hAnsi="Liberation Sans" w:cs="Liberation Sans" w:eastAsia="Liberation Sans"/>
          <w:color w:val="000000" w:themeColor="text1"/>
          <w:sz w:val="48"/>
        </w:rPr>
        <w:t xml:space="preserve">Waldansicht</w:t>
      </w:r>
      <w:r>
        <w:rPr>
          <w:color w:val="000000" w:themeColor="text1"/>
        </w:rPr>
      </w:r>
      <w:r/>
    </w:p>
    <w:p>
      <w:pPr>
        <w:ind w:left="0" w:right="0" w:firstLine="0"/>
        <w:spacing w:after="147" w:before="0"/>
        <w:rPr>
          <w:rFonts w:ascii="Liberation Serif" w:hAnsi="Liberation Serif" w:cs="Liberation Serif" w:eastAsia="Liberation Serif"/>
          <w:color w:val="000000"/>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themeColor="text1"/>
          <w:sz w:val="24"/>
        </w:rPr>
        <w:t xml:space="preserve">Der Startbildschrim der App zeigt den Fortschritts-Wald in einer isometrischen Ansicht. Diese ist leicht erkennbar in die sechs Bigpoint-Sektoren und die Lichtung in der Mitte eingeteilt. Auf der Lichtung werden Deko-Objekte angezeigt, welche den Fortschri</w:t>
      </w:r>
      <w:r>
        <w:rPr>
          <w:rFonts w:ascii="Liberation Serif" w:hAnsi="Liberation Serif" w:cs="Liberation Serif" w:eastAsia="Liberation Serif"/>
          <w:color w:val="000000" w:themeColor="text1"/>
          <w:sz w:val="24"/>
        </w:rPr>
        <w:t xml:space="preserve">tt der Teams, zu denen der Nutzer gehört, falls das Spiel mit dem Netzwerk verbunden ist, anzeigen.</w:t>
      </w:r>
      <w:r>
        <w:rPr>
          <w:rFonts w:ascii="Liberation Serif" w:hAnsi="Liberation Serif" w:cs="Liberation Serif" w:eastAsia="Liberation Serif"/>
          <w:color w:val="000000" w:themeColor="text1"/>
          <w:sz w:val="24"/>
        </w:rPr>
      </w:r>
      <w:r/>
    </w:p>
    <w:p>
      <w:pPr>
        <w:ind w:left="0" w:right="0" w:firstLine="0"/>
        <w:spacing w:after="147" w:before="0"/>
        <w:rPr>
          <w:rFonts w:ascii="Liberation Serif" w:hAnsi="Liberation Serif" w:cs="Liberation Serif" w:eastAsia="Liberation Serif"/>
          <w:color w:val="000000"/>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themeColor="text1"/>
          <w:sz w:val="24"/>
        </w:rPr>
        <w:t xml:space="preserve">Da die Sektoren mehr Objekte beinhalten können, als auf einem typischen Smartphone auf einem Schirm sinnvoll darstellbar sind, kann diese Ansicht gezoomt und gepant werden. Beim Start ist die Kamera so eingestellt, dass alle schon bepflanzten Bereiche sich</w:t>
      </w:r>
      <w:r>
        <w:rPr>
          <w:rFonts w:ascii="Liberation Serif" w:hAnsi="Liberation Serif" w:cs="Liberation Serif" w:eastAsia="Liberation Serif"/>
          <w:color w:val="000000" w:themeColor="text1"/>
          <w:sz w:val="24"/>
        </w:rPr>
        <w:t xml:space="preserve">tbar sind.</w:t>
      </w:r>
      <w:r>
        <w:rPr>
          <w:rFonts w:ascii="Liberation Serif" w:hAnsi="Liberation Serif" w:cs="Liberation Serif" w:eastAsia="Liberation Serif"/>
          <w:color w:val="000000" w:themeColor="text1"/>
          <w:sz w:val="24"/>
        </w:rPr>
      </w:r>
      <w:r/>
    </w:p>
    <w:p>
      <w:pPr>
        <w:ind w:left="0" w:right="0" w:firstLine="0"/>
        <w:spacing w:after="147" w:before="0"/>
        <w:rPr>
          <w:rFonts w:ascii="Liberation Serif" w:hAnsi="Liberation Serif" w:cs="Liberation Serif" w:eastAsia="Liberation Serif"/>
          <w:color w:val="000000"/>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themeColor="text1"/>
          <w:sz w:val="24"/>
        </w:rPr>
        <w:t xml:space="preserve">Auf dem Startbildschirm sind auch noch diese Interface-Elemente eingeblendet:</w:t>
      </w:r>
      <w:r>
        <w:rPr>
          <w:rFonts w:ascii="Liberation Serif" w:hAnsi="Liberation Serif" w:cs="Liberation Serif" w:eastAsia="Liberation Serif"/>
          <w:color w:val="000000" w:themeColor="text1"/>
          <w:sz w:val="24"/>
        </w:rPr>
      </w:r>
      <w:r/>
    </w:p>
    <w:p>
      <w:pPr>
        <w:pStyle w:val="544"/>
        <w:numPr>
          <w:ilvl w:val="0"/>
          <w:numId w:val="30"/>
        </w:numPr>
        <w:ind w:right="0"/>
        <w:spacing w:after="0" w:before="0"/>
        <w:rPr>
          <w:rFonts w:ascii="Liberation Serif" w:hAnsi="Liberation Serif" w:cs="Liberation Serif" w:eastAsia="Liberation Serif"/>
          <w:color w:val="000000"/>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themeColor="text1"/>
          <w:sz w:val="24"/>
        </w:rPr>
        <w:t xml:space="preserve">die Wolke: ruft den Tracking-Screen auf und zeigt an, ob das Tracking aktuell ist</w:t>
      </w:r>
      <w:r>
        <w:rPr>
          <w:rFonts w:ascii="Liberation Serif" w:hAnsi="Liberation Serif" w:cs="Liberation Serif" w:eastAsia="Liberation Serif"/>
          <w:color w:val="000000" w:themeColor="text1"/>
          <w:sz w:val="24"/>
        </w:rPr>
      </w:r>
      <w:r/>
    </w:p>
    <w:p>
      <w:pPr>
        <w:pStyle w:val="544"/>
        <w:numPr>
          <w:ilvl w:val="0"/>
          <w:numId w:val="30"/>
        </w:numPr>
        <w:ind w:right="0"/>
        <w:spacing w:after="0" w:before="0"/>
        <w:rPr>
          <w:rFonts w:ascii="Liberation Serif" w:hAnsi="Liberation Serif" w:cs="Liberation Serif" w:eastAsia="Liberation Serif"/>
          <w:color w:val="000000"/>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themeColor="text1"/>
          <w:sz w:val="24"/>
        </w:rPr>
        <w:t xml:space="preserve">der Aufgabenstapel</w:t>
      </w:r>
      <w:r>
        <w:rPr>
          <w:rFonts w:ascii="Liberation Serif" w:hAnsi="Liberation Serif" w:cs="Liberation Serif" w:eastAsia="Liberation Serif"/>
          <w:color w:val="000000" w:themeColor="text1"/>
          <w:sz w:val="24"/>
        </w:rPr>
      </w:r>
      <w:r/>
    </w:p>
    <w:p>
      <w:pPr>
        <w:pStyle w:val="544"/>
        <w:numPr>
          <w:ilvl w:val="0"/>
          <w:numId w:val="30"/>
        </w:numPr>
        <w:ind w:right="0"/>
        <w:spacing w:after="0" w:before="0"/>
        <w:rPr>
          <w:rFonts w:ascii="Liberation Serif" w:hAnsi="Liberation Serif" w:cs="Liberation Serif" w:eastAsia="Liberation Serif"/>
          <w:color w:val="000000"/>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themeColor="text1"/>
          <w:sz w:val="24"/>
        </w:rPr>
        <w:t xml:space="preserve">die Navigationsleiste: ruft den Statistiken-Bildschirm, Benachrichtungen und Einstellungen auf</w:t>
      </w:r>
      <w:r>
        <w:rPr>
          <w:rFonts w:ascii="Liberation Serif" w:hAnsi="Liberation Serif" w:cs="Liberation Serif" w:eastAsia="Liberation Serif"/>
          <w:color w:val="000000" w:themeColor="text1"/>
          <w:sz w:val="24"/>
        </w:rPr>
      </w:r>
      <w:r/>
    </w:p>
    <w:p>
      <w:pPr>
        <w:pStyle w:val="544"/>
        <w:numPr>
          <w:ilvl w:val="0"/>
          <w:numId w:val="30"/>
        </w:numPr>
        <w:ind w:right="0"/>
        <w:spacing w:after="0" w:before="0"/>
        <w:rPr>
          <w:rFonts w:ascii="Liberation Serif" w:hAnsi="Liberation Serif" w:cs="Liberation Serif" w:eastAsia="Liberation Serif"/>
          <w:color w:val="000000"/>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themeColor="text1"/>
          <w:sz w:val="24"/>
        </w:rPr>
        <w:t xml:space="preserve">der Dekorationen Shop</w:t>
      </w:r>
      <w:r>
        <w:rPr>
          <w:rFonts w:ascii="Liberation Serif" w:hAnsi="Liberation Serif" w:cs="Liberation Serif" w:eastAsia="Liberation Serif"/>
          <w:color w:val="000000" w:themeColor="text1"/>
          <w:sz w:val="24"/>
        </w:rPr>
      </w:r>
      <w:r/>
    </w:p>
    <w:p>
      <w:pPr>
        <w:pStyle w:val="696"/>
        <w:rPr>
          <w:color w:val="000000"/>
        </w:rPr>
        <w:outlineLvl w:val="0"/>
      </w:pPr>
      <w:r>
        <w:rPr>
          <w:rFonts w:ascii="Liberation Sans" w:hAnsi="Liberation Sans" w:cs="Liberation Sans" w:eastAsia="Liberation Sans"/>
          <w:color w:val="000000" w:themeColor="text1"/>
          <w:sz w:val="48"/>
        </w:rPr>
        <w:t xml:space="preserve">Aspekte</w:t>
      </w:r>
      <w:r>
        <w:rPr>
          <w:color w:val="000000" w:themeColor="text1"/>
        </w:rPr>
      </w:r>
      <w:r/>
    </w:p>
    <w:p>
      <w:pPr>
        <w:ind w:left="0" w:right="0" w:firstLine="0"/>
        <w:spacing w:after="147" w:before="0"/>
        <w:rPr>
          <w:rFonts w:ascii="Liberation Serif" w:hAnsi="Liberation Serif" w:cs="Liberation Serif" w:eastAsia="Liberation Serif"/>
          <w:color w:val="000000"/>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themeColor="text1"/>
          <w:sz w:val="24"/>
        </w:rPr>
        <w:t xml:space="preserve">Aspekte sind den Bigpoints zugeordnete Themen. Ein Aspekt fasst dabei eine trackbare Größe mit den Informationen eines Infopaketes zusammen. Eine trackbare Größe ist zum Beispiel der Anteil tierischer Produkte in der Ernährung. Das zugehörige Infopaket wär</w:t>
      </w:r>
      <w:r>
        <w:rPr>
          <w:rFonts w:ascii="Liberation Serif" w:hAnsi="Liberation Serif" w:cs="Liberation Serif" w:eastAsia="Liberation Serif"/>
          <w:color w:val="000000" w:themeColor="text1"/>
          <w:sz w:val="24"/>
        </w:rPr>
        <w:t xml:space="preserve">e 'mehr pflanzliche Ernährung'.</w:t>
      </w:r>
      <w:r>
        <w:rPr>
          <w:rFonts w:ascii="Liberation Serif" w:hAnsi="Liberation Serif" w:cs="Liberation Serif" w:eastAsia="Liberation Serif"/>
          <w:color w:val="000000" w:themeColor="text1"/>
          <w:sz w:val="24"/>
        </w:rPr>
      </w:r>
      <w:r/>
    </w:p>
    <w:p>
      <w:pPr>
        <w:ind w:left="0" w:right="0" w:firstLine="0"/>
        <w:spacing w:after="147" w:before="0"/>
        <w:rPr>
          <w:rFonts w:ascii="Liberation Serif" w:hAnsi="Liberation Serif" w:cs="Liberation Serif" w:eastAsia="Liberation Serif"/>
          <w:color w:val="000000"/>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themeColor="text1"/>
          <w:sz w:val="24"/>
        </w:rPr>
        <w:t xml:space="preserve">Um einen neuen Aspekt in das Tracking zu übernehmen muss dieser zunächst gestartet werden. Dafür wählt der Nutzer den Aspekt in der Übersicht aus. Darauf hin wird eine Startaufgabe und grundlegende Informationen zu dem Aspekt angezeigt. Diese beinhalten mi</w:t>
      </w:r>
      <w:r>
        <w:rPr>
          <w:rFonts w:ascii="Liberation Serif" w:hAnsi="Liberation Serif" w:cs="Liberation Serif" w:eastAsia="Liberation Serif"/>
          <w:color w:val="000000" w:themeColor="text1"/>
          <w:sz w:val="24"/>
        </w:rPr>
        <w:t xml:space="preserve">ndestens:</w:t>
      </w:r>
      <w:r>
        <w:rPr>
          <w:rFonts w:ascii="Liberation Serif" w:hAnsi="Liberation Serif" w:cs="Liberation Serif" w:eastAsia="Liberation Serif"/>
          <w:color w:val="000000" w:themeColor="text1"/>
          <w:sz w:val="24"/>
        </w:rPr>
      </w:r>
      <w:r/>
    </w:p>
    <w:p>
      <w:pPr>
        <w:pStyle w:val="544"/>
        <w:numPr>
          <w:ilvl w:val="0"/>
          <w:numId w:val="31"/>
        </w:numPr>
        <w:ind w:right="0"/>
        <w:spacing w:after="0" w:before="0"/>
        <w:rPr>
          <w:rFonts w:ascii="Liberation Serif" w:hAnsi="Liberation Serif" w:cs="Liberation Serif" w:eastAsia="Liberation Serif"/>
          <w:color w:val="000000"/>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themeColor="text1"/>
          <w:sz w:val="24"/>
        </w:rPr>
        <w:t xml:space="preserve">warum wichtig für den Klimaschutz</w:t>
      </w:r>
      <w:r>
        <w:rPr>
          <w:rFonts w:ascii="Liberation Serif" w:hAnsi="Liberation Serif" w:cs="Liberation Serif" w:eastAsia="Liberation Serif"/>
          <w:color w:val="000000" w:themeColor="text1"/>
          <w:sz w:val="24"/>
        </w:rPr>
      </w:r>
      <w:r/>
    </w:p>
    <w:p>
      <w:pPr>
        <w:pStyle w:val="544"/>
        <w:numPr>
          <w:ilvl w:val="0"/>
          <w:numId w:val="31"/>
        </w:numPr>
        <w:ind w:right="0"/>
        <w:spacing w:after="0" w:before="0"/>
        <w:rPr>
          <w:rFonts w:ascii="Liberation Serif" w:hAnsi="Liberation Serif" w:cs="Liberation Serif" w:eastAsia="Liberation Serif"/>
          <w:color w:val="000000"/>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themeColor="text1"/>
          <w:sz w:val="24"/>
        </w:rPr>
        <w:t xml:space="preserve">wie wirkt sich der Aspekt wirtschaftlich aus?</w:t>
      </w:r>
      <w:r>
        <w:rPr>
          <w:rFonts w:ascii="Liberation Serif" w:hAnsi="Liberation Serif" w:cs="Liberation Serif" w:eastAsia="Liberation Serif"/>
          <w:color w:val="000000" w:themeColor="text1"/>
          <w:sz w:val="24"/>
        </w:rPr>
      </w:r>
      <w:r/>
    </w:p>
    <w:p>
      <w:pPr>
        <w:pStyle w:val="544"/>
        <w:numPr>
          <w:ilvl w:val="0"/>
          <w:numId w:val="31"/>
        </w:numPr>
        <w:ind w:right="0"/>
        <w:spacing w:after="0" w:before="0"/>
        <w:rPr>
          <w:rFonts w:ascii="Liberation Serif" w:hAnsi="Liberation Serif" w:cs="Liberation Serif" w:eastAsia="Liberation Serif"/>
          <w:color w:val="000000"/>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themeColor="text1"/>
          <w:sz w:val="24"/>
        </w:rPr>
        <w:t xml:space="preserve">Risiken und Nebenwirkungen</w:t>
      </w:r>
      <w:r>
        <w:rPr>
          <w:rFonts w:ascii="Liberation Serif" w:hAnsi="Liberation Serif" w:cs="Liberation Serif" w:eastAsia="Liberation Serif"/>
          <w:color w:val="000000" w:themeColor="text1"/>
          <w:sz w:val="24"/>
        </w:rPr>
      </w:r>
      <w:r/>
    </w:p>
    <w:p>
      <w:pPr>
        <w:pStyle w:val="544"/>
        <w:numPr>
          <w:ilvl w:val="0"/>
          <w:numId w:val="31"/>
        </w:numPr>
        <w:ind w:right="0"/>
        <w:spacing w:after="0" w:before="0"/>
        <w:rPr>
          <w:rFonts w:ascii="Liberation Serif" w:hAnsi="Liberation Serif" w:cs="Liberation Serif" w:eastAsia="Liberation Serif"/>
          <w:color w:val="000000"/>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themeColor="text1"/>
          <w:sz w:val="24"/>
        </w:rPr>
        <w:t xml:space="preserve">was ist in der Aufgabe</w:t>
      </w:r>
      <w:r>
        <w:rPr>
          <w:rFonts w:ascii="Liberation Serif" w:hAnsi="Liberation Serif" w:cs="Liberation Serif" w:eastAsia="Liberation Serif"/>
          <w:color w:val="000000" w:themeColor="text1"/>
          <w:sz w:val="24"/>
        </w:rPr>
      </w:r>
      <w:r/>
    </w:p>
    <w:p>
      <w:pPr>
        <w:pStyle w:val="544"/>
        <w:numPr>
          <w:ilvl w:val="0"/>
          <w:numId w:val="31"/>
        </w:numPr>
        <w:ind w:right="0"/>
        <w:spacing w:after="0" w:before="0"/>
        <w:rPr>
          <w:rFonts w:ascii="Liberation Serif" w:hAnsi="Liberation Serif" w:cs="Liberation Serif" w:eastAsia="Liberation Serif"/>
          <w:color w:val="000000"/>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themeColor="text1"/>
          <w:sz w:val="24"/>
        </w:rPr>
        <w:t xml:space="preserve">was soll getrackt werden</w:t>
      </w:r>
      <w:r>
        <w:rPr>
          <w:rFonts w:ascii="Liberation Serif" w:hAnsi="Liberation Serif" w:cs="Liberation Serif" w:eastAsia="Liberation Serif"/>
          <w:color w:val="000000" w:themeColor="text1"/>
          <w:sz w:val="24"/>
        </w:rPr>
      </w:r>
      <w:r/>
    </w:p>
    <w:p>
      <w:pPr>
        <w:ind w:left="0" w:right="0" w:firstLine="0"/>
        <w:spacing w:after="147" w:before="0"/>
        <w:rPr>
          <w:rFonts w:ascii="Liberation Serif" w:hAnsi="Liberation Serif" w:cs="Liberation Serif" w:eastAsia="Liberation Serif"/>
          <w:color w:val="000000"/>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000000" w:themeColor="text1"/>
          <w:sz w:val="24"/>
        </w:rPr>
        <w:t xml:space="preserve">Die Startaufgabe besteht aus einem Miniquiz, der sich auf die Startinformationen bezieht und daraus das erste mal die Tracking-Größe einzugeben. Hier kann auch die Trackingfrequenz festgelegt werden, wenn dies von dem Aspekt vorgesehen wird.</w:t>
      </w:r>
      <w:r>
        <w:rPr>
          <w:rFonts w:ascii="Liberation Serif" w:hAnsi="Liberation Serif" w:cs="Liberation Serif" w:eastAsia="Liberation Serif"/>
          <w:color w:val="000000" w:themeColor="text1"/>
          <w:sz w:val="24"/>
        </w:rPr>
      </w:r>
      <w:r/>
    </w:p>
    <w:p>
      <w:pPr>
        <w:pStyle w:val="707"/>
        <w:jc w:val="left"/>
      </w:pPr>
      <w:r/>
      <w:r/>
    </w:p>
    <w:p>
      <w:pPr>
        <w:pStyle w:val="697"/>
        <w:jc w:val="left"/>
      </w:pPr>
      <w:r>
        <w:t xml:space="preserve">Bigpointscreen</w:t>
      </w:r>
      <w:r/>
    </w:p>
    <w:p>
      <w:pPr>
        <w:pStyle w:val="707"/>
        <w:ind w:left="0" w:firstLine="0"/>
        <w:jc w:val="left"/>
      </w:pPr>
      <w:r>
        <w:t xml:space="preserve">Auf dem Bigpointsscreen werden alle Aspekte des Bigpoints zusammengefasst dargestellt. Über diesen können das Tracking der Aspekte und die Infopakete aufgerufen werden.</w:t>
      </w:r>
      <w:r>
        <w:rPr>
          <w:rFonts w:ascii="Arial" w:hAnsi="Arial" w:cs="Arial" w:eastAsia="Arial"/>
          <w:b/>
          <w:color w:val="000000"/>
        </w:rPr>
      </w:r>
      <w:r/>
    </w:p>
    <w:p>
      <w:pPr>
        <w:pStyle w:val="696"/>
        <w:outlineLvl w:val="0"/>
      </w:pPr>
      <w:r>
        <w:rPr>
          <w:rFonts w:ascii="Arial" w:hAnsi="Arial" w:cs="Arial" w:eastAsia="Arial"/>
          <w:b/>
          <w:color w:val="000000"/>
        </w:rPr>
        <w:t xml:space="preserve">Trackingscreen</w:t>
      </w:r>
      <w:r/>
    </w:p>
    <w:p>
      <w:pPr>
        <w:ind w:left="0" w:right="0" w:firstLine="0"/>
        <w:spacing w:after="147" w:before="0"/>
        <w:pBdr>
          <w:left w:val="none" w:color="000000" w:sz="4" w:space="0"/>
          <w:top w:val="none" w:color="000000" w:sz="4" w:space="0"/>
          <w:right w:val="none" w:color="000000" w:sz="4" w:space="0"/>
          <w:bottom w:val="none" w:color="000000" w:sz="4" w:space="0"/>
        </w:pBdr>
      </w:pPr>
      <w:r>
        <w:t xml:space="preserve">Der Trackingscreen wird über die Wolke auf der Waldübersicht aufgerufen. Die Wolke zeigt dabei über ihre Färbung (oä) an, wie viele Aspekte Wasser bereit zum abholen haben.</w:t>
      </w:r>
      <w:r/>
    </w:p>
    <w:p>
      <w:pPr>
        <w:ind w:left="0" w:right="0" w:firstLine="0"/>
        <w:spacing w:after="147" w:before="0"/>
        <w:pBdr>
          <w:left w:val="none" w:color="000000" w:sz="4" w:space="0"/>
          <w:top w:val="none" w:color="000000" w:sz="4" w:space="0"/>
          <w:right w:val="none" w:color="000000" w:sz="4" w:space="0"/>
          <w:bottom w:val="none" w:color="000000" w:sz="4" w:space="0"/>
        </w:pBdr>
      </w:pPr>
      <w:r>
        <w:t xml:space="preserve">Der Trackingscreen ordnet die Aspekte in einem Kartenstapel an. Über Wischgesten kann das Wasser des oben liegenden Aspektes eingesammelt werden, oder eine neue Vorauswahl eingestellt werden. Danach wird der nächste Aspekt in den Vordergrund geholt.</w:t>
      </w:r>
      <w:r/>
    </w:p>
    <w:p>
      <w:pPr>
        <w:ind w:left="0" w:right="0" w:firstLine="0"/>
        <w:spacing w:after="147" w:before="0"/>
        <w:pBdr>
          <w:left w:val="none" w:color="000000" w:sz="4" w:space="0"/>
          <w:top w:val="none" w:color="000000" w:sz="4" w:space="0"/>
          <w:right w:val="none" w:color="000000" w:sz="4" w:space="0"/>
          <w:bottom w:val="none" w:color="000000" w:sz="4" w:space="0"/>
        </w:pBdr>
      </w:pPr>
      <w:r>
        <w:t xml:space="preserve">Das so eingesammelte Wasser kann vom Spieler mit der Wolke über dem Wald 'abgeregnet' werden. Dies Levelt die Pflanzen in ihrer Entwicklungsstufe auf.</w:t>
      </w:r>
      <w:r/>
    </w:p>
    <w:p>
      <w:pPr>
        <w:ind w:left="0" w:right="0" w:firstLine="0"/>
        <w:spacing w:after="147" w:before="0"/>
        <w:pBdr>
          <w:left w:val="none" w:color="000000" w:sz="4" w:space="0"/>
          <w:top w:val="none" w:color="000000" w:sz="4" w:space="0"/>
          <w:right w:val="none" w:color="000000" w:sz="4" w:space="0"/>
          <w:bottom w:val="none" w:color="000000" w:sz="4" w:space="0"/>
        </w:pBdr>
      </w:pPr>
      <w:r>
        <w:t xml:space="preserve">Über die Navigation in der App lässt sich ein Verlaufsbildschirm aufrufen. Dieser stellt den Verlauf der so getrackten Größen da. Diese werden dabei ähnlich wie in einigen Gesundheitsapps </w:t>
      </w:r>
      <w:r>
        <w:t xml:space="preserve">(zb Runtastitc)</w:t>
      </w:r>
      <w:r>
        <w:t xml:space="preserve"> in einem Größe/Zeit-Kontext dargestellt. Außerdem wird der aus den getrackten Größen abgeschätzte CO</w:t>
      </w:r>
      <w:r>
        <w:t xml:space="preserve">2</w:t>
      </w:r>
      <w:r>
        <w:t xml:space="preserve">-Fußabdruck angezeigt und ob dieser mit den aktuellen Klimazielen vereinbar ist.</w:t>
      </w:r>
      <w:r>
        <w:rPr>
          <w:rFonts w:ascii="Arial" w:hAnsi="Arial" w:cs="Arial" w:eastAsia="Arial"/>
          <w:color w:val="333333"/>
          <w:sz w:val="24"/>
        </w:rPr>
      </w:r>
      <w:r/>
    </w:p>
    <w:p>
      <w:pPr>
        <w:ind w:left="0" w:right="0" w:firstLine="0"/>
        <w:spacing w:after="147" w:before="0"/>
        <w:pBdr>
          <w:left w:val="none" w:color="000000" w:sz="4" w:space="0"/>
          <w:top w:val="none" w:color="000000" w:sz="4" w:space="0"/>
          <w:right w:val="none" w:color="000000" w:sz="4" w:space="0"/>
          <w:bottom w:val="none" w:color="000000" w:sz="4" w:space="0"/>
        </w:pBdr>
      </w:pPr>
      <w:r/>
      <w:r/>
    </w:p>
    <w:p>
      <w:pPr>
        <w:pStyle w:val="697"/>
        <w:jc w:val="left"/>
      </w:pPr>
      <w:r>
        <w:t xml:space="preserve">Infoscreens</w:t>
      </w:r>
      <w:r/>
    </w:p>
    <w:p>
      <w:pPr>
        <w:pStyle w:val="707"/>
        <w:jc w:val="left"/>
        <w:spacing w:lineRule="auto" w:line="276" w:after="140" w:before="0"/>
      </w:pPr>
      <w:r>
        <w:t xml:space="preserve">    • </w:t>
      </w:r>
      <w:r>
        <w:t xml:space="preserve">Wie kommt man auf einen Infoscreen: Sektor -&gt; (I)-Button auf Aspekt-Karte -&gt; Infoübersichtsscreen (korrespondiert mit Infopa</w:t>
      </w:r>
      <w:del w:id="12" w:author="Anonym" w:date="2020-10-09T06:26:25Z" oouserid="uid-1602224035437">
        <w:r>
          <w:delText xml:space="preserve">c</w:delText>
        </w:r>
      </w:del>
      <w:r>
        <w:t xml:space="preserve">ket siehe Duolingo-Übersicht) -&gt; Infoscreen (Kapitel)</w:t>
      </w:r>
      <w:r/>
    </w:p>
    <w:p>
      <w:pPr>
        <w:pStyle w:val="707"/>
        <w:jc w:val="left"/>
        <w:spacing w:lineRule="auto" w:line="276" w:after="140" w:before="0"/>
      </w:pPr>
      <w:r>
        <w:t xml:space="preserve">D</w:t>
      </w:r>
      <w:r>
        <w:t xml:space="preserve">er Infoscreen stellt ein Kapitel eines Infopaketes da. Zu jedem Infopaket gehört ein Miniquiz. Das Kapitel ist in mehrere Infoblöcke aufgeteilt um eine App-gerechtere Darstellung zu erreichen. Zu jedem Infoblock gehört eine Frage im Miniquiz. Falls der Spi</w:t>
      </w:r>
      <w:r>
        <w:t xml:space="preserve">eler das Kapitel nicht lesen möchte, kann direkt zum Miniquiz gesprungen werden. (Falsch-beantworetete) Fragen linken zurück auf Block</w:t>
      </w:r>
      <w:r/>
    </w:p>
    <w:p>
      <w:pPr>
        <w:pStyle w:val="707"/>
        <w:jc w:val="left"/>
        <w:spacing w:lineRule="auto" w:line="276" w:after="140" w:before="0"/>
      </w:pPr>
      <w:r>
        <w:t xml:space="preserve">Die Kapitel sind nacheinander in einer Baumstruktur angeordnet und werden freigeschaltet, wenn alle Vorgänger bearbeitet sind. Der Fortschritt innerhalb eines Kapitels wird in der Übersicht dargestellt.</w:t>
      </w:r>
      <w:r/>
    </w:p>
    <w:p>
      <w:pPr>
        <w:pStyle w:val="707"/>
        <w:jc w:val="left"/>
        <w:spacing w:lineRule="auto" w:line="276" w:after="140" w:before="0"/>
      </w:pPr>
      <w:r>
        <w:t xml:space="preserve">Das bearbeiten von Kapiteln schaltet weitere Walddekoration frei.</w:t>
      </w:r>
      <w:r/>
    </w:p>
    <w:p>
      <w:pPr>
        <w:ind w:left="0" w:right="0" w:firstLine="0"/>
        <w:spacing w:after="240" w:before="0"/>
        <w:shd w:val="clear" w:color="auto" w:fill="FFFFFF"/>
        <w:pBdr>
          <w:left w:val="none" w:color="000000" w:sz="4" w:space="0"/>
          <w:top w:val="none" w:color="000000" w:sz="4" w:space="0"/>
          <w:right w:val="none" w:color="000000" w:sz="4" w:space="0"/>
          <w:bottom w:val="none" w:color="000000" w:sz="4" w:space="0"/>
        </w:pBdr>
      </w:pPr>
      <w:r/>
      <w:r/>
    </w:p>
    <w:p>
      <w:pPr>
        <w:pStyle w:val="698"/>
        <w:jc w:val="left"/>
        <w:rPr>
          <w:rFonts w:ascii="Liberation Serif" w:hAnsi="Liberation Serif" w:cs="Liberation Serif" w:eastAsia="Liberation Serif"/>
        </w:rPr>
      </w:pPr>
      <w:r>
        <w:rPr>
          <w:rFonts w:ascii="Liberation Serif" w:hAnsi="Liberation Serif" w:cs="Liberation Serif" w:eastAsia="Liberation Serif"/>
        </w:rPr>
        <w:t xml:space="preserve">Waldwachstum/Fortschirtt </w:t>
      </w:r>
      <w:r/>
    </w:p>
    <w:p>
      <w:pPr>
        <w:ind w:left="0" w:right="0" w:firstLine="0"/>
        <w:spacing w:after="240" w:before="0"/>
        <w:shd w:val="clear" w:color="auto" w:fill="FFFFFF"/>
        <w:rPr>
          <w:rFonts w:ascii="Liberation Serif" w:hAnsi="Liberation Serif" w:cs="Liberation Serif" w:eastAsia="Liberation Serif"/>
          <w:color w:val="333333"/>
          <w:sz w:val="24"/>
          <w:ins w:id="13" w:author="Anonym" w:date="2020-10-09T06:30:39Z" oouserid="uid-1602224035437"/>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Um den Spielfortschritt besser greifbar zu machen, erhält der Spieler durch das wiederholte Tracken von Aspekten </w:t>
      </w:r>
      <w:del w:id="14" w:author="Anonym" w:date="2020-10-09T06:30:36Z" oouserid="uid-1602224035437">
        <w:r>
          <w:rPr>
            <w:rFonts w:ascii="Liberation Serif" w:hAnsi="Liberation Serif" w:cs="Liberation Serif" w:eastAsia="Liberation Serif"/>
            <w:color w:val="333333"/>
            <w:sz w:val="24"/>
          </w:rPr>
          <w:delText xml:space="preserve">und Abschließen von Aufgaben weitere Pflanzen für den Wald und </w:delText>
        </w:r>
      </w:del>
      <w:r>
        <w:rPr>
          <w:rFonts w:ascii="Liberation Serif" w:hAnsi="Liberation Serif" w:cs="Liberation Serif" w:eastAsia="Liberation Serif"/>
          <w:color w:val="333333"/>
          <w:sz w:val="24"/>
        </w:rPr>
        <w:t xml:space="preserve">Wasser, eine InGame-Pseudowährung, mit der die Pflanzen wachsen gelassen werden.</w:t>
      </w:r>
      <w:r>
        <w:rPr>
          <w:rFonts w:ascii="Liberation Serif" w:hAnsi="Liberation Serif" w:cs="Liberation Serif" w:eastAsia="Liberation Serif"/>
        </w:rPr>
      </w:r>
      <w:ins w:id="15" w:author="Anonym" w:date="2020-10-09T06:30:39Z" oouserid="uid-1602224035437">
        <w:r/>
      </w:ins>
    </w:p>
    <w:p>
      <w:pPr>
        <w:ind w:left="0" w:right="0" w:firstLine="0"/>
        <w:spacing w:after="240" w:before="0"/>
        <w:shd w:val="clear" w:color="auto" w:fill="FFFFFF"/>
        <w:rPr>
          <w:rFonts w:ascii="Liberation Serif" w:hAnsi="Liberation Serif" w:cs="Liberation Serif" w:eastAsia="Liberation Serif"/>
          <w:color w:val="333333"/>
          <w:sz w:val="24"/>
        </w:rPr>
        <w:pBdr>
          <w:left w:val="none" w:color="000000" w:sz="4" w:space="0"/>
          <w:top w:val="none" w:color="000000" w:sz="4" w:space="0"/>
          <w:right w:val="none" w:color="000000" w:sz="4" w:space="0"/>
          <w:bottom w:val="none" w:color="000000" w:sz="4" w:space="0"/>
        </w:pBdr>
      </w:pPr>
      <w:ins w:id="16" w:author="Anonym" w:date="2020-10-09T06:30:56Z" oouserid="uid-1602224035437">
        <w:r>
          <w:rPr>
            <w:rFonts w:ascii="Liberation Serif" w:hAnsi="Liberation Serif" w:cs="Liberation Serif" w:eastAsia="Liberation Serif"/>
            <w:color w:val="333333"/>
            <w:sz w:val="24"/>
          </w:rPr>
          <w:t xml:space="preserve">weitere Pflanzen für den Wald und </w:t>
        </w:r>
      </w:ins>
      <w:r>
        <w:rPr>
          <w:rFonts w:ascii="Liberation Serif" w:hAnsi="Liberation Serif" w:cs="Liberation Serif" w:eastAsia="Liberation Serif"/>
          <w:color w:val="333333"/>
          <w:sz w:val="24"/>
        </w:rPr>
      </w:r>
      <w:r/>
    </w:p>
    <w:p>
      <w:pPr>
        <w:ind w:left="0" w:right="0" w:firstLine="0"/>
        <w:spacing w:after="240" w:before="0"/>
        <w:shd w:val="clear" w:color="auto" w:fill="FFFFFF"/>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ins w:id="17" w:author="Anonym" w:date="2020-10-09T06:30:59Z" oouserid="uid-1602224035437">
        <w:r>
          <w:rPr>
            <w:rFonts w:ascii="Liberation Serif" w:hAnsi="Liberation Serif" w:cs="Liberation Serif" w:eastAsia="Liberation Serif"/>
            <w:color w:val="333333"/>
            <w:sz w:val="24"/>
          </w:rPr>
        </w:r>
      </w:ins>
      <w:ins w:id="18" w:author="Anonym" w:date="2020-10-09T06:30:59Z" oouserid="uid-1602224035437">
        <w:r>
          <w:rPr>
            <w:rFonts w:ascii="Liberation Serif" w:hAnsi="Liberation Serif" w:cs="Liberation Serif" w:eastAsia="Liberation Serif"/>
            <w:color w:val="333333"/>
            <w:sz w:val="24"/>
          </w:rPr>
          <w:t xml:space="preserve">und Abschließen von Aufgaben </w:t>
        </w:r>
      </w:ins>
      <w:r>
        <w:rPr>
          <w:rFonts w:ascii="Liberation Serif" w:hAnsi="Liberation Serif" w:cs="Liberation Serif" w:eastAsia="Liberation Serif"/>
          <w:color w:val="333333"/>
          <w:sz w:val="24"/>
        </w:rPr>
      </w:r>
      <w:r/>
    </w:p>
    <w:p>
      <w:pPr>
        <w:ind w:left="0" w:right="0" w:firstLine="0"/>
        <w:spacing w:after="240" w:before="0"/>
        <w:shd w:val="clear" w:color="auto" w:fill="FFFFFF"/>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Die Aspekte sind in 'Gewichtsklassen' eingeteilt, je nach potentiellem Klimaschutzertrag des Aspekts. Dieser legt fest, welche Art von Pflanze durch den Aspekt freigeschaltet wird. Ein Aspekt mit geringen Auswirkungen belohnen mit einen kleineren Pflanzent</w:t>
      </w:r>
      <w:r>
        <w:rPr>
          <w:rFonts w:ascii="Liberation Serif" w:hAnsi="Liberation Serif" w:cs="Liberation Serif" w:eastAsia="Liberation Serif"/>
          <w:color w:val="333333"/>
          <w:sz w:val="24"/>
        </w:rPr>
        <w:t xml:space="preserve">yp (z.B. einen Busch) frei, schwergewichtigere Aspekte mit einem Baum.</w:t>
      </w:r>
      <w:r>
        <w:rPr>
          <w:rFonts w:ascii="Liberation Serif" w:hAnsi="Liberation Serif" w:cs="Liberation Serif" w:eastAsia="Liberation Serif"/>
        </w:rPr>
      </w:r>
      <w:r/>
    </w:p>
    <w:p>
      <w:pPr>
        <w:ind w:left="0" w:right="0" w:firstLine="0"/>
        <w:spacing w:after="240" w:before="0"/>
        <w:shd w:val="clear" w:color="auto" w:fill="FFFFFF"/>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Initialisiert der Spieler einen Aspekt, erhält er einen Setzling. Weitere Setzlinge werden freigeschaltet, wenn der Aspekt über einen längeren Zeitraum getrackt wurde. Die Setzlinge können im Waldabschnitt des Bigpoints des Aspektes frei platziert werden. </w:t>
      </w:r>
      <w:r>
        <w:rPr>
          <w:rFonts w:ascii="Liberation Serif" w:hAnsi="Liberation Serif" w:cs="Liberation Serif" w:eastAsia="Liberation Serif"/>
          <w:color w:val="333333"/>
          <w:sz w:val="24"/>
        </w:rPr>
        <w:t xml:space="preserve">Damit können Spieler ihren Wald gestalten und selbst entscheiden, ob noch nicht so weit bespielte Bigpoints eher licht Bewachsen sind, oder die Pflanzen in einem kleineren Teilbereich zusammen wachsen.</w:t>
      </w:r>
      <w:r>
        <w:rPr>
          <w:rFonts w:ascii="Liberation Serif" w:hAnsi="Liberation Serif" w:cs="Liberation Serif" w:eastAsia="Liberation Serif"/>
        </w:rPr>
      </w:r>
      <w:r/>
    </w:p>
    <w:p>
      <w:pPr>
        <w:ind w:left="0" w:right="0" w:firstLine="0"/>
        <w:spacing w:after="240" w:before="0"/>
        <w:shd w:val="clear" w:color="auto" w:fill="FFFFFF"/>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Die Pflanzen wachsen über einen festen Zeitraum zu ihrer maximalen Größe. Dieser Zeitraum skaliert mit der Zeit, die der Aspekt schon bearbeitet wird. Der erste ist dabei sehr kurz, die weiteren werden dann schnell Größenordnungen größer. Eine mögliche Pro</w:t>
      </w:r>
      <w:r>
        <w:rPr>
          <w:rFonts w:ascii="Liberation Serif" w:hAnsi="Liberation Serif" w:cs="Liberation Serif" w:eastAsia="Liberation Serif"/>
          <w:color w:val="333333"/>
          <w:sz w:val="24"/>
        </w:rPr>
        <w:t xml:space="preserve">gression wäre:</w:t>
      </w:r>
      <w:r>
        <w:rPr>
          <w:rFonts w:ascii="Liberation Serif" w:hAnsi="Liberation Serif" w:cs="Liberation Serif" w:eastAsia="Liberation Serif"/>
        </w:rPr>
      </w:r>
      <w:r/>
    </w:p>
    <w:p>
      <w:pPr>
        <w:pStyle w:val="544"/>
        <w:numPr>
          <w:ilvl w:val="0"/>
          <w:numId w:val="26"/>
        </w:numPr>
        <w:ind w:right="0"/>
        <w:spacing w:after="0" w:before="0"/>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erste Pflanze: wächst in 1, 2, 4 Tagen</w:t>
      </w:r>
      <w:r>
        <w:rPr>
          <w:rFonts w:ascii="Liberation Serif" w:hAnsi="Liberation Serif" w:cs="Liberation Serif" w:eastAsia="Liberation Serif"/>
        </w:rPr>
      </w:r>
      <w:r/>
    </w:p>
    <w:p>
      <w:pPr>
        <w:pStyle w:val="544"/>
        <w:numPr>
          <w:ilvl w:val="0"/>
          <w:numId w:val="26"/>
        </w:numPr>
        <w:ind w:right="0"/>
        <w:spacing w:after="0" w:before="0"/>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zweite Pflanze: wächst in 1, 2 Wochen</w:t>
      </w:r>
      <w:r>
        <w:rPr>
          <w:rFonts w:ascii="Liberation Serif" w:hAnsi="Liberation Serif" w:cs="Liberation Serif" w:eastAsia="Liberation Serif"/>
        </w:rPr>
      </w:r>
      <w:r/>
    </w:p>
    <w:p>
      <w:pPr>
        <w:pStyle w:val="544"/>
        <w:numPr>
          <w:ilvl w:val="0"/>
          <w:numId w:val="26"/>
        </w:numPr>
        <w:ind w:right="0"/>
        <w:spacing w:after="0" w:before="0"/>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dritte Pflanze: wächst nach 1, 2, 2, 3, 3 Monaten</w:t>
        <w:br/>
        <w:t xml:space="preserve">(Das kommt mir doch sehr langsam vor)</w:t>
      </w:r>
      <w:r>
        <w:rPr>
          <w:rFonts w:ascii="Liberation Serif" w:hAnsi="Liberation Serif" w:cs="Liberation Serif" w:eastAsia="Liberation Serif"/>
        </w:rPr>
      </w:r>
      <w:r/>
    </w:p>
    <w:p>
      <w:pPr>
        <w:ind w:left="0" w:right="0" w:firstLine="0"/>
        <w:spacing w:after="0" w:before="0"/>
        <w:rPr>
          <w:rFonts w:ascii="Liberation Serif" w:hAnsi="Liberation Serif" w:cs="Liberation Serif" w:eastAsia="Liberation Serif"/>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r>
      <w:r>
        <w:rPr>
          <w:rFonts w:ascii="Liberation Serif" w:hAnsi="Liberation Serif" w:cs="Liberation Serif" w:eastAsia="Liberation Serif"/>
          <w:color w:val="333333"/>
          <w:sz w:val="24"/>
        </w:rPr>
      </w:r>
      <w:r/>
    </w:p>
    <w:p>
      <w:pPr>
        <w:ind w:left="0" w:right="0" w:firstLine="0"/>
        <w:spacing w:after="240" w:before="0"/>
        <w:shd w:val="clear" w:color="auto" w:fill="FFFFFF"/>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Wird ein Aspekt initial seltener getrackt als die Wachstumsperiode der Pflanzen ist, weil ein sehr hohes Niveau als Startwert ausgewählt wurde, können die ersten Pflanzen parallel wachsen.</w:t>
      </w:r>
      <w:r>
        <w:rPr>
          <w:rFonts w:ascii="Liberation Serif" w:hAnsi="Liberation Serif" w:cs="Liberation Serif" w:eastAsia="Liberation Serif"/>
        </w:rPr>
      </w:r>
      <w:r/>
    </w:p>
    <w:p>
      <w:pPr>
        <w:ind w:left="0" w:right="0" w:firstLine="0"/>
        <w:spacing w:after="240" w:before="0"/>
        <w:shd w:val="clear" w:color="auto" w:fill="FFFFFF"/>
        <w:rPr>
          <w:rFonts w:ascii="Liberation Serif" w:hAnsi="Liberation Serif" w:cs="Liberation Serif" w:eastAsia="Liberation Serif"/>
          <w:color w:val="333333"/>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Durch das beim Tracken erreichte Klimafreundlichkeitsniveau erhält der Spieler </w:t>
      </w:r>
      <w:r>
        <w:rPr>
          <w:rFonts w:ascii="Liberation Serif" w:hAnsi="Liberation Serif" w:cs="Liberation Serif" w:eastAsia="Liberation Serif"/>
          <w:i/>
          <w:color w:val="333333"/>
          <w:sz w:val="24"/>
        </w:rPr>
        <w:t xml:space="preserve">Wasser</w:t>
      </w:r>
      <w:r>
        <w:rPr>
          <w:rFonts w:ascii="Liberation Serif" w:hAnsi="Liberation Serif" w:cs="Liberation Serif" w:eastAsia="Liberation Serif"/>
          <w:color w:val="333333"/>
          <w:sz w:val="24"/>
        </w:rPr>
        <w:t xml:space="preserve">. Die Menge richtet sich dabei sowohl nach dem Gewicht des Aspektes als auch dem Niveau. Bsp.: Ein Aspekt mit einem Baum generiert 10 </w:t>
      </w:r>
      <w:r>
        <w:rPr>
          <w:rFonts w:ascii="Liberation Serif" w:hAnsi="Liberation Serif" w:cs="Liberation Serif" w:eastAsia="Liberation Serif"/>
          <w:i/>
          <w:color w:val="333333"/>
          <w:sz w:val="24"/>
        </w:rPr>
        <w:t xml:space="preserve">L</w:t>
      </w:r>
      <w:r>
        <w:rPr>
          <w:rFonts w:ascii="Liberation Serif" w:hAnsi="Liberation Serif" w:cs="Liberation Serif" w:eastAsia="Liberation Serif"/>
          <w:color w:val="333333"/>
          <w:sz w:val="24"/>
        </w:rPr>
        <w:t xml:space="preserve"> </w:t>
      </w:r>
      <w:r>
        <w:rPr>
          <w:rFonts w:ascii="Liberation Serif" w:hAnsi="Liberation Serif" w:cs="Liberation Serif" w:eastAsia="Liberation Serif"/>
          <w:i/>
          <w:color w:val="333333"/>
          <w:sz w:val="24"/>
        </w:rPr>
        <w:t xml:space="preserve">Wasser</w:t>
      </w:r>
      <w:r>
        <w:rPr>
          <w:rFonts w:ascii="Liberation Serif" w:hAnsi="Liberation Serif" w:cs="Liberation Serif" w:eastAsia="Liberation Serif"/>
          <w:color w:val="333333"/>
          <w:sz w:val="24"/>
        </w:rPr>
        <w:t xml:space="preserve"> (bei minimalem Erfüllen) bis zu 40 </w:t>
      </w:r>
      <w:r>
        <w:rPr>
          <w:rFonts w:ascii="Liberation Serif" w:hAnsi="Liberation Serif" w:cs="Liberation Serif" w:eastAsia="Liberation Serif"/>
          <w:i/>
          <w:color w:val="333333"/>
          <w:sz w:val="24"/>
        </w:rPr>
        <w:t xml:space="preserve">L</w:t>
      </w:r>
      <w:r>
        <w:rPr>
          <w:rFonts w:ascii="Liberation Serif" w:hAnsi="Liberation Serif" w:cs="Liberation Serif" w:eastAsia="Liberation Serif"/>
          <w:color w:val="333333"/>
          <w:sz w:val="24"/>
        </w:rPr>
        <w:t xml:space="preserve"> </w:t>
      </w:r>
      <w:r>
        <w:rPr>
          <w:rFonts w:ascii="Liberation Serif" w:hAnsi="Liberation Serif" w:cs="Liberation Serif" w:eastAsia="Liberation Serif"/>
          <w:i/>
          <w:color w:val="333333"/>
          <w:sz w:val="24"/>
        </w:rPr>
        <w:t xml:space="preserve">Wasser</w:t>
      </w:r>
      <w:r>
        <w:rPr>
          <w:rFonts w:ascii="Liberation Serif" w:hAnsi="Liberation Serif" w:cs="Liberation Serif" w:eastAsia="Liberation Serif"/>
          <w:color w:val="333333"/>
          <w:sz w:val="24"/>
        </w:rPr>
        <w:t xml:space="preserve"> pro Tag. Eine Pflanze braucht immer 20 / 40 / 60 / 80 % der maximalen Wassermenge des Aspektes um auf eine höhere Entwicklungsstufe zu wachsen. </w:t>
      </w:r>
      <w:r>
        <w:rPr>
          <w:rFonts w:ascii="Liberation Serif" w:hAnsi="Liberation Serif" w:cs="Liberation Serif" w:eastAsia="Liberation Serif"/>
          <w:i/>
          <w:color w:val="333333"/>
          <w:sz w:val="24"/>
          <w:highlight w:val="white"/>
        </w:rPr>
        <w:t xml:space="preserve">Zu jedem Aspekt kann nur eine bestimmte Menge Wasser gespeichert werden, diese steigt im verlauf proportional mit der Wachstumsdauer. Wird der Aspekt nicht regelmäßig bearbeitet, geht Wasser verloren</w:t>
      </w:r>
      <w:r>
        <w:rPr>
          <w:rFonts w:ascii="Liberation Serif" w:hAnsi="Liberation Serif" w:cs="Liberation Serif" w:eastAsia="Liberation Serif"/>
          <w:i/>
          <w:color w:val="333333"/>
          <w:sz w:val="24"/>
        </w:rPr>
        <w:t xml:space="preserve">. </w:t>
      </w:r>
      <w:r>
        <w:rPr>
          <w:rFonts w:ascii="Liberation Serif" w:hAnsi="Liberation Serif" w:cs="Liberation Serif" w:eastAsia="Liberation Serif"/>
          <w:color w:val="333333"/>
          <w:sz w:val="24"/>
        </w:rPr>
      </w:r>
      <w:r/>
    </w:p>
    <w:p>
      <w:pPr>
        <w:ind w:left="0" w:right="0" w:firstLine="0"/>
        <w:spacing w:after="240" w:before="0"/>
        <w:shd w:val="clear" w:color="auto" w:fill="FFFFFF"/>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Dies bewirkt, dass die Entwicklungsstufe der Pflanzen einen Überblick darüber geben, wie Klimafreundlich der Nutzer schon ist, da nur </w:t>
      </w:r>
      <w:r>
        <w:rPr>
          <w:rFonts w:ascii="Liberation Serif" w:hAnsi="Liberation Serif" w:cs="Liberation Serif" w:eastAsia="Liberation Serif"/>
          <w:color w:val="333333"/>
          <w:sz w:val="24"/>
        </w:rPr>
        <w:t xml:space="preserve">Pflanzen</w:t>
      </w:r>
      <w:r>
        <w:rPr>
          <w:rFonts w:ascii="Liberation Serif" w:hAnsi="Liberation Serif" w:cs="Liberation Serif" w:eastAsia="Liberation Serif"/>
          <w:color w:val="333333"/>
          <w:sz w:val="24"/>
        </w:rPr>
        <w:t xml:space="preserve">, die noch nicht voll ausgewachsen</w:t>
      </w:r>
      <w:r>
        <w:rPr>
          <w:rFonts w:ascii="Liberation Serif" w:hAnsi="Liberation Serif" w:cs="Liberation Serif" w:eastAsia="Liberation Serif"/>
          <w:color w:val="333333"/>
          <w:sz w:val="24"/>
        </w:rPr>
        <w:t xml:space="preserve"> und</w:t>
      </w:r>
      <w:r>
        <w:rPr>
          <w:rFonts w:ascii="Liberation Serif" w:hAnsi="Liberation Serif" w:cs="Liberation Serif" w:eastAsia="Liberation Serif"/>
          <w:color w:val="333333"/>
          <w:sz w:val="24"/>
        </w:rPr>
        <w:t xml:space="preserve"> </w:t>
      </w:r>
      <w:r>
        <w:rPr>
          <w:rFonts w:ascii="Liberation Serif" w:hAnsi="Liberation Serif" w:cs="Liberation Serif" w:eastAsia="Liberation Serif"/>
          <w:color w:val="333333"/>
          <w:sz w:val="24"/>
        </w:rPr>
        <w:t xml:space="preserve">durch eine hellere Färbung</w:t>
      </w:r>
      <w:r>
        <w:rPr>
          <w:rFonts w:ascii="Liberation Serif" w:hAnsi="Liberation Serif" w:cs="Liberation Serif" w:eastAsia="Liberation Serif"/>
          <w:color w:val="333333"/>
          <w:sz w:val="24"/>
        </w:rPr>
        <w:t xml:space="preserve"> hervorgehoben sind</w:t>
      </w:r>
      <w:r>
        <w:rPr>
          <w:rFonts w:ascii="Liberation Serif" w:hAnsi="Liberation Serif" w:cs="Liberation Serif" w:eastAsia="Liberation Serif"/>
          <w:color w:val="333333"/>
          <w:sz w:val="24"/>
        </w:rPr>
        <w:t xml:space="preserve">, noch wachsen können.</w:t>
      </w:r>
      <w:r>
        <w:rPr>
          <w:rFonts w:ascii="Liberation Serif" w:hAnsi="Liberation Serif" w:cs="Liberation Serif" w:eastAsia="Liberation Serif"/>
        </w:rPr>
      </w:r>
      <w:r/>
    </w:p>
    <w:p>
      <w:pPr>
        <w:ind w:left="0" w:right="0" w:firstLine="0"/>
        <w:spacing w:after="240" w:before="0"/>
        <w:shd w:val="clear" w:color="auto" w:fill="FFFFFF"/>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Jeder Aspekt brauch</w:t>
      </w:r>
      <w:r>
        <w:rPr>
          <w:rFonts w:ascii="Liberation Serif" w:hAnsi="Liberation Serif" w:cs="Liberation Serif" w:eastAsia="Liberation Serif"/>
          <w:color w:val="333333"/>
          <w:sz w:val="24"/>
        </w:rPr>
        <w:t xml:space="preserve">t</w:t>
      </w:r>
      <w:r>
        <w:rPr>
          <w:rFonts w:ascii="Liberation Serif" w:hAnsi="Liberation Serif" w:cs="Liberation Serif" w:eastAsia="Liberation Serif"/>
          <w:color w:val="333333"/>
          <w:sz w:val="24"/>
        </w:rPr>
        <w:t xml:space="preserve"> damit 10 Tiles Platz in dem Waldabschnitt des Bigpoints. </w:t>
      </w:r>
      <w:r>
        <w:rPr>
          <w:rFonts w:ascii="Liberation Serif" w:hAnsi="Liberation Serif" w:cs="Liberation Serif" w:eastAsia="Liberation Serif"/>
          <w:i/>
          <w:color w:val="333333"/>
          <w:sz w:val="24"/>
        </w:rPr>
        <w:t xml:space="preserve">Zeit und Niveau lassen sich klar erkennen und das System honoriert jede Verbesserung auch ohne Ansage, weil jedes Verhalten in dem Bereich auf den selben Baum einzahlt.</w:t>
      </w:r>
      <w:r>
        <w:rPr>
          <w:rFonts w:ascii="Liberation Serif" w:hAnsi="Liberation Serif" w:cs="Liberation Serif" w:eastAsia="Liberation Serif"/>
        </w:rPr>
      </w:r>
      <w:r/>
    </w:p>
    <w:p>
      <w:pPr>
        <w:ind w:left="0" w:right="0" w:firstLine="0"/>
        <w:spacing w:after="240" w:before="0"/>
        <w:shd w:val="clear" w:color="auto" w:fill="FFFFFF"/>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Bsp.: Wachstumsstufen Baum (10-40L Wasser/Tag):</w:t>
      </w:r>
      <w:r>
        <w:rPr>
          <w:rFonts w:ascii="Liberation Serif" w:hAnsi="Liberation Serif" w:cs="Liberation Serif" w:eastAsia="Liberation Serif"/>
        </w:rPr>
      </w:r>
      <w:r/>
    </w:p>
    <w:p>
      <w:pPr>
        <w:pStyle w:val="544"/>
        <w:numPr>
          <w:ilvl w:val="0"/>
          <w:numId w:val="27"/>
        </w:numPr>
        <w:ind w:right="0"/>
        <w:spacing w:after="0" w:before="0"/>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Setzling - sofort freigeschaltet</w:t>
      </w:r>
      <w:r>
        <w:rPr>
          <w:rFonts w:ascii="Liberation Serif" w:hAnsi="Liberation Serif" w:cs="Liberation Serif" w:eastAsia="Liberation Serif"/>
        </w:rPr>
      </w:r>
      <w:r/>
    </w:p>
    <w:p>
      <w:pPr>
        <w:pStyle w:val="544"/>
        <w:numPr>
          <w:ilvl w:val="0"/>
          <w:numId w:val="27"/>
        </w:numPr>
        <w:ind w:right="0"/>
        <w:spacing w:after="0" w:before="0"/>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Pflanzling - wird erreicht, wenn der Aspekt nicht weiter bearbeitet wird</w:t>
      </w:r>
      <w:r>
        <w:rPr>
          <w:rFonts w:ascii="Liberation Serif" w:hAnsi="Liberation Serif" w:cs="Liberation Serif" w:eastAsia="Liberation Serif"/>
        </w:rPr>
      </w:r>
      <w:r/>
    </w:p>
    <w:p>
      <w:pPr>
        <w:pStyle w:val="544"/>
        <w:numPr>
          <w:ilvl w:val="0"/>
          <w:numId w:val="27"/>
        </w:numPr>
        <w:ind w:right="0"/>
        <w:spacing w:after="0" w:before="0"/>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kleiner Baum - wird erreicht, wenn der Aspekt regelmäßig getrackt wird</w:t>
      </w:r>
      <w:r>
        <w:rPr>
          <w:rFonts w:ascii="Liberation Serif" w:hAnsi="Liberation Serif" w:cs="Liberation Serif" w:eastAsia="Liberation Serif"/>
        </w:rPr>
      </w:r>
      <w:r/>
    </w:p>
    <w:p>
      <w:pPr>
        <w:pStyle w:val="544"/>
        <w:numPr>
          <w:ilvl w:val="0"/>
          <w:numId w:val="27"/>
        </w:numPr>
        <w:ind w:right="0"/>
        <w:spacing w:after="0" w:before="0"/>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mittlerer Baum - wird erreicht, wenn der Aspekt regelmäßig getrackt wird und im Schnitt 20 L Wasser erreicht werden</w:t>
      </w:r>
      <w:r>
        <w:rPr>
          <w:rFonts w:ascii="Liberation Serif" w:hAnsi="Liberation Serif" w:cs="Liberation Serif" w:eastAsia="Liberation Serif"/>
        </w:rPr>
      </w:r>
      <w:r/>
    </w:p>
    <w:p>
      <w:pPr>
        <w:pStyle w:val="544"/>
        <w:numPr>
          <w:ilvl w:val="0"/>
          <w:numId w:val="27"/>
        </w:numPr>
        <w:ind w:right="0"/>
        <w:spacing w:after="0" w:before="0"/>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großer Baum - wird erreicht, wenn der Aspekt regelmäßig getrackt wird und im Schnitt 30 L Wasser erreicht werden</w:t>
      </w:r>
      <w:r>
        <w:rPr>
          <w:rFonts w:ascii="Liberation Serif" w:hAnsi="Liberation Serif" w:cs="Liberation Serif" w:eastAsia="Liberation Serif"/>
        </w:rPr>
      </w:r>
      <w:r/>
    </w:p>
    <w:p>
      <w:pPr>
        <w:pStyle w:val="544"/>
        <w:numPr>
          <w:ilvl w:val="0"/>
          <w:numId w:val="27"/>
        </w:numPr>
        <w:ind w:right="0"/>
        <w:spacing w:after="0" w:before="0"/>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prächtiger Baum - wird erreicht, wenn der Aspekt regelmäßig getrackt wird und im Schnitt 40 L Wasser erreicht werden</w:t>
      </w:r>
      <w:r>
        <w:rPr>
          <w:rFonts w:ascii="Liberation Serif" w:hAnsi="Liberation Serif" w:cs="Liberation Serif" w:eastAsia="Liberation Serif"/>
        </w:rPr>
      </w:r>
      <w:r/>
    </w:p>
    <w:p>
      <w:pPr>
        <w:ind w:left="0" w:right="0" w:firstLine="0"/>
        <w:spacing w:after="0" w:before="0"/>
        <w:rPr>
          <w:rFonts w:ascii="Liberation Serif" w:hAnsi="Liberation Serif" w:cs="Liberation Serif" w:eastAsia="Liberation Serif"/>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r>
      <w:r>
        <w:rPr>
          <w:rFonts w:ascii="Liberation Serif" w:hAnsi="Liberation Serif" w:cs="Liberation Serif" w:eastAsia="Liberation Serif"/>
          <w:color w:val="333333"/>
          <w:sz w:val="24"/>
        </w:rPr>
      </w:r>
      <w:r/>
    </w:p>
    <w:p>
      <w:pPr>
        <w:ind w:left="0" w:right="0" w:firstLine="0"/>
        <w:spacing w:after="240" w:before="0"/>
        <w:shd w:val="clear" w:color="auto" w:fill="FFFFFF"/>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Diese Darstellung visualisiert dabei zum einen das erreichte Niveau der Klimafreundlichkeit des Spielers, zum anderen aber auch die Zeit, die an dem Wald gearbeitet wurde. </w:t>
      </w:r>
      <w:del w:id="19" w:author="Anonym" w:date="2020-10-09T06:37:36Z" oouserid="uid-1602224035437">
        <w:r>
          <w:rPr>
            <w:rFonts w:ascii="Liberation Serif" w:hAnsi="Liberation Serif" w:cs="Liberation Serif" w:eastAsia="Liberation Serif"/>
            <w:color w:val="333333"/>
            <w:sz w:val="24"/>
          </w:rPr>
          <w:delText xml:space="preserve">Deshalb</w:delText>
        </w:r>
      </w:del>
      <w:del w:id="20" w:author="Anonym" w:date="2020-10-09T06:37:52Z" oouserid="uid-1602224035437">
        <w:r>
          <w:rPr>
            <w:rFonts w:ascii="Liberation Serif" w:hAnsi="Liberation Serif" w:cs="Liberation Serif" w:eastAsia="Liberation Serif"/>
            <w:color w:val="333333"/>
            <w:sz w:val="24"/>
          </w:rPr>
          <w:delText xml:space="preserve"> </w:delText>
        </w:r>
      </w:del>
      <w:ins w:id="21" w:author="Anonym" w:date="2020-10-09T06:37:49Z" oouserid="uid-1602224035437">
        <w:r>
          <w:rPr>
            <w:rFonts w:ascii="Liberation Serif" w:hAnsi="Liberation Serif" w:cs="Liberation Serif" w:eastAsia="Liberation Serif"/>
            <w:color w:val="333333"/>
            <w:sz w:val="24"/>
          </w:rPr>
          <w:t xml:space="preserve">So </w:t>
        </w:r>
      </w:ins>
      <w:r>
        <w:rPr>
          <w:rFonts w:ascii="Liberation Serif" w:hAnsi="Liberation Serif" w:cs="Liberation Serif" w:eastAsia="Liberation Serif"/>
          <w:color w:val="333333"/>
          <w:sz w:val="24"/>
        </w:rPr>
        <w:t xml:space="preserve">wird auch die Teilnahmedauer oder der Gesamtfortschritt des Spielers angezei</w:t>
      </w:r>
      <w:r>
        <w:rPr>
          <w:rFonts w:ascii="Liberation Serif" w:hAnsi="Liberation Serif" w:cs="Liberation Serif" w:eastAsia="Liberation Serif"/>
          <w:color w:val="333333"/>
          <w:sz w:val="24"/>
        </w:rPr>
        <w:t xml:space="preserve">gt.</w:t>
      </w:r>
      <w:r>
        <w:rPr>
          <w:rFonts w:ascii="Liberation Serif" w:hAnsi="Liberation Serif" w:cs="Liberation Serif" w:eastAsia="Liberation Serif"/>
        </w:rPr>
      </w:r>
      <w:r/>
    </w:p>
    <w:p>
      <w:pPr>
        <w:rPr>
          <w:rFonts w:ascii="Liberation Serif" w:hAnsi="Liberation Serif" w:cs="Liberation Serif" w:eastAsia="Liberation Serif"/>
          <w:color w:val="333333"/>
          <w:sz w:val="24"/>
        </w:rPr>
      </w:pPr>
      <w:r>
        <w:rPr>
          <w:rFonts w:ascii="Liberation Serif" w:hAnsi="Liberation Serif" w:cs="Liberation Serif" w:eastAsia="Liberation Serif"/>
        </w:rPr>
      </w:r>
      <w:r>
        <w:rPr>
          <w:rFonts w:ascii="Liberation Serif" w:hAnsi="Liberation Serif" w:cs="Liberation Serif" w:eastAsia="Liberation Serif"/>
          <w:color w:val="333333"/>
          <w:sz w:val="24"/>
          <w:highlight w:val="white"/>
        </w:rPr>
        <w:t xml:space="preserve">Das lesen von Infopaketen und das erfüllen von Community aufgaben schaltet zusätzliche, kleinere Walddekoration, wie Blumen, Pilze etc. frei. Diese können frei im Wald platziert werden</w:t>
      </w:r>
      <w:r>
        <w:rPr>
          <w:rFonts w:ascii="Liberation Serif" w:hAnsi="Liberation Serif" w:cs="Liberation Serif" w:eastAsia="Liberation Serif"/>
          <w:color w:val="333333"/>
          <w:sz w:val="24"/>
        </w:rPr>
        <w:t xml:space="preserve">.</w:t>
      </w:r>
      <w:r>
        <w:rPr>
          <w:rFonts w:ascii="Liberation Serif" w:hAnsi="Liberation Serif" w:cs="Liberation Serif" w:eastAsia="Liberation Serif"/>
          <w:b/>
          <w:color w:val="000000"/>
        </w:rPr>
      </w:r>
      <w:r/>
    </w:p>
    <w:p>
      <w:pPr>
        <w:rPr>
          <w:rFonts w:ascii="Liberation Serif" w:hAnsi="Liberation Serif" w:cs="Liberation Serif" w:eastAsia="Liberation Serif"/>
          <w:color w:val="333333"/>
          <w:sz w:val="24"/>
        </w:rPr>
      </w:pPr>
      <w:r>
        <w:rPr>
          <w:rFonts w:ascii="Liberation Serif" w:hAnsi="Liberation Serif" w:cs="Liberation Serif" w:eastAsia="Liberation Serif"/>
          <w:color w:val="333333"/>
          <w:sz w:val="24"/>
        </w:rPr>
      </w:r>
      <w:r>
        <w:rPr>
          <w:rFonts w:ascii="Liberation Serif" w:hAnsi="Liberation Serif" w:cs="Liberation Serif" w:eastAsia="Liberation Serif"/>
          <w:color w:val="333333"/>
          <w:sz w:val="24"/>
        </w:rPr>
      </w:r>
      <w:r/>
    </w:p>
    <w:p>
      <w:pPr>
        <w:pStyle w:val="697"/>
        <w:numPr>
          <w:ilvl w:val="0"/>
          <w:numId w:val="1"/>
        </w:numPr>
        <w:rPr>
          <w:rFonts w:ascii="Liberation Serif" w:hAnsi="Liberation Serif" w:cs="Liberation Serif" w:eastAsia="Liberation Serif"/>
        </w:rPr>
        <w:outlineLvl w:val="0"/>
      </w:pPr>
      <w:r>
        <w:rPr>
          <w:rFonts w:ascii="Liberation Serif" w:hAnsi="Liberation Serif" w:cs="Liberation Serif" w:eastAsia="Liberation Serif"/>
          <w:b/>
          <w:color w:val="000000"/>
        </w:rPr>
        <w:t xml:space="preserve">Aufgabenstapel</w:t>
      </w:r>
      <w:r>
        <w:rPr>
          <w:rFonts w:ascii="Liberation Serif" w:hAnsi="Liberation Serif" w:cs="Liberation Serif" w:eastAsia="Liberation Serif"/>
        </w:rPr>
      </w:r>
      <w:r/>
    </w:p>
    <w:p>
      <w:pPr>
        <w:ind w:left="0" w:right="0" w:firstLine="0"/>
        <w:spacing w:after="240" w:before="0"/>
        <w:shd w:val="clear" w:color="auto" w:fill="FFFFFF"/>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Im Spielverlauf erhält der Spieler regelmäßig zusätzliche, kleine Aufgaben und Info-Quizes. Aufgaben und Quizes werden zum einen vom Spiel vorgeschlagen, Aufgaben können aber auch von Spieler zu Spieler gestellt werden (Communityaufgaben). Diese werden i</w:t>
      </w:r>
      <w:r>
        <w:rPr>
          <w:rFonts w:ascii="Liberation Serif" w:hAnsi="Liberation Serif" w:cs="Liberation Serif" w:eastAsia="Liberation Serif"/>
          <w:color w:val="333333"/>
          <w:sz w:val="24"/>
        </w:rPr>
        <w:t xml:space="preserve">m </w:t>
      </w:r>
      <w:r>
        <w:rPr>
          <w:rFonts w:ascii="Liberation Serif" w:hAnsi="Liberation Serif" w:cs="Liberation Serif" w:eastAsia="Liberation Serif"/>
          <w:i/>
          <w:color w:val="333333"/>
          <w:sz w:val="24"/>
        </w:rPr>
        <w:t xml:space="preserve">Aufgabenstapel</w:t>
      </w:r>
      <w:r>
        <w:rPr>
          <w:rFonts w:ascii="Liberation Serif" w:hAnsi="Liberation Serif" w:cs="Liberation Serif" w:eastAsia="Liberation Serif"/>
          <w:color w:val="333333"/>
          <w:sz w:val="24"/>
        </w:rPr>
        <w:t xml:space="preserve"> zusammengefasst dargestellt. Aufgaben können ein Datum haben, zu dem sie verfallen.</w:t>
      </w:r>
      <w:r>
        <w:rPr>
          <w:rFonts w:ascii="Liberation Serif" w:hAnsi="Liberation Serif" w:cs="Liberation Serif" w:eastAsia="Liberation Serif"/>
        </w:rPr>
      </w:r>
      <w:r/>
    </w:p>
    <w:p>
      <w:pPr>
        <w:ind w:left="0" w:right="0" w:firstLine="0"/>
        <w:spacing w:after="240" w:before="0"/>
        <w:shd w:val="clear" w:color="auto" w:fill="FFFFFF"/>
        <w:rPr>
          <w:rFonts w:ascii="Liberation Serif" w:hAnsi="Liberation Serif" w:cs="Liberation Serif" w:eastAsia="Liberation Serif"/>
          <w:color w:val="333333"/>
          <w:sz w:val="24"/>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color w:val="333333"/>
          <w:sz w:val="24"/>
        </w:rPr>
        <w:t xml:space="preserve">Der Aufgabenstapel fasst eine bestimmte Maximalanzahl an Aufgaben und Infoquizzes. Ist der Stapel voll, werden keine neuen hinzugefügt. Dadurch verliert man Belohnungen, wenn man den Stapel voll laufen lässt.</w:t>
      </w:r>
      <w:r>
        <w:rPr>
          <w:rFonts w:ascii="Liberation Serif" w:hAnsi="Liberation Serif" w:cs="Liberation Serif" w:eastAsia="Liberation Serif"/>
        </w:rPr>
      </w:r>
      <w:r/>
    </w:p>
    <w:p>
      <w:pPr>
        <w:ind w:left="0" w:right="0" w:firstLine="0"/>
        <w:spacing w:after="240" w:before="0"/>
        <w:shd w:val="clear" w:color="auto" w:fill="FFFFFF"/>
        <w:rPr>
          <w:rFonts w:ascii="Liberation Serif" w:hAnsi="Liberation Serif" w:cs="Liberation Serif" w:eastAsia="Liberation Serif"/>
        </w:rPr>
        <w:pBdr>
          <w:left w:val="none" w:color="000000" w:sz="4" w:space="0"/>
          <w:top w:val="none" w:color="000000" w:sz="4" w:space="0"/>
          <w:right w:val="none" w:color="000000" w:sz="4" w:space="0"/>
          <w:bottom w:val="none" w:color="000000" w:sz="4" w:space="0"/>
        </w:pBdr>
      </w:pPr>
      <w:r>
        <w:rPr>
          <w:rFonts w:ascii="Liberation Serif" w:hAnsi="Liberation Serif" w:cs="Liberation Serif" w:eastAsia="Liberation Serif"/>
        </w:rPr>
        <w:t xml:space="preserve">Welche Aufgaben vorgeschlagen werden, hängt von mehreren Faktoren ab. Ein Teil der</w:t>
      </w:r>
      <w:r>
        <w:rPr>
          <w:rFonts w:ascii="Liberation Serif" w:hAnsi="Liberation Serif" w:cs="Liberation Serif" w:eastAsia="Liberation Serif"/>
        </w:rPr>
        <w:t xml:space="preserve"> Aufgaben wird fix an alle Spieler ausgespielt und richtet sich nach dem Themenmonat. Die übrigen Aufgaben werden abhängig von den bisher erledigten Aufgaben ab. So werden z.B. Aufgaben aus bisher unbearbeiteten aber initialisierten Aspekten vorgeschlagen.</w:t>
      </w:r>
      <w:r>
        <w:rPr>
          <w:rFonts w:ascii="Liberation Serif" w:hAnsi="Liberation Serif" w:cs="Liberation Serif" w:eastAsia="Liberation Serif"/>
        </w:rPr>
      </w:r>
      <w:r/>
    </w:p>
    <w:p>
      <w:pPr>
        <w:pStyle w:val="698"/>
        <w:outlineLvl w:val="0"/>
      </w:pPr>
      <w:r>
        <w:t xml:space="preserve">Dekorationen</w:t>
      </w:r>
      <w:r/>
    </w:p>
    <w:p>
      <w:pPr>
        <w:ind w:left="0" w:right="0" w:firstLine="0"/>
        <w:spacing w:after="147" w:before="0"/>
        <w:rPr>
          <w:i/>
        </w:rPr>
        <w:pBdr>
          <w:left w:val="none" w:color="000000" w:sz="4" w:space="0"/>
          <w:top w:val="none" w:color="000000" w:sz="4" w:space="0"/>
          <w:right w:val="none" w:color="000000" w:sz="4" w:space="0"/>
          <w:bottom w:val="none" w:color="000000" w:sz="4" w:space="0"/>
        </w:pBdr>
      </w:pPr>
      <w:r>
        <w:t xml:space="preserve">Dekorationen fallen in zwei große Kategorien: Pflanzen und Tiere. Die dekorativen Pflanzen sind kleiner als die durch Aspekte verdiente, da diese potentiell Zahlreicher sind und das Waldbild nicht dominieren sollten. Tiere haben bei jedem eine gewisse Chan</w:t>
      </w:r>
      <w:r>
        <w:t xml:space="preserve">ce aufzutauchen, so dass die Tiere nicht zu mechanisch wirken und es trotzdem garantiert ist, das etwas passiert. </w:t>
      </w:r>
      <w:r>
        <w:rPr>
          <w:i/>
        </w:rPr>
        <w:t xml:space="preserve">(Lukas fragen, ob das zu indirekt ist)</w:t>
      </w:r>
      <w:r>
        <w:rPr>
          <w:i/>
        </w:rPr>
      </w:r>
      <w:r/>
    </w:p>
    <w:p>
      <w:pPr>
        <w:ind w:left="0" w:right="0" w:firstLine="0"/>
        <w:spacing w:after="147" w:before="0"/>
        <w:pBdr>
          <w:left w:val="none" w:color="000000" w:sz="4" w:space="0"/>
          <w:top w:val="none" w:color="000000" w:sz="4" w:space="0"/>
          <w:right w:val="none" w:color="000000" w:sz="4" w:space="0"/>
          <w:bottom w:val="none" w:color="000000" w:sz="4" w:space="0"/>
        </w:pBdr>
      </w:pPr>
      <w:r>
        <w:t xml:space="preserve">Dekorationen für den Wald können über ein Shop-System freigespielt werden. In diesem können 2 virtuelle Währungen </w:t>
      </w:r>
      <w:r>
        <w:t xml:space="preserve">(Namen für Währungen erfinden)</w:t>
      </w:r>
      <w:r>
        <w:t xml:space="preserve">, die über erfüllte Aufgaben respektive über bearbeitete Info-Pakete erspielt werden, gegen </w:t>
      </w:r>
      <w:r>
        <w:t xml:space="preserve">Futter</w:t>
      </w:r>
      <w:r>
        <w:t xml:space="preserve"> (für die Info-Währung) oder gegen </w:t>
      </w:r>
      <w:r>
        <w:t xml:space="preserve">Samentüten</w:t>
      </w:r>
      <w:r>
        <w:t xml:space="preserve"> getauscht werden. Diese können im Wald platziert werden und nach einer Zeit erscheint an der Stelle die Dekoration. In der Zwischenzeit wird die Stelle markiert, z.B. über eine andere Untergrundgrafik, um anzuzeigen, dass etwas passiert ist. Außerdem wird</w:t>
      </w:r>
      <w:r>
        <w:t xml:space="preserve"> ein Indikator eingeblendet, wieviel Zeit die Dekoration noch zum erscheinen braucht. Bei Pflanzen steht dies für das die Wachstumsdauer, für Tiere bildet dies die Wahrscheinlichkeit ab, das diese nach dem auslegen von Futter erscheinen.</w:t>
      </w:r>
      <w:r/>
    </w:p>
    <w:p>
      <w:pPr>
        <w:ind w:left="0" w:right="0" w:firstLine="0"/>
        <w:spacing w:after="147" w:before="0"/>
        <w:rPr>
          <w:i/>
        </w:rPr>
        <w:pBdr>
          <w:left w:val="none" w:color="000000" w:sz="4" w:space="0"/>
          <w:top w:val="none" w:color="000000" w:sz="4" w:space="0"/>
          <w:right w:val="none" w:color="000000" w:sz="4" w:space="0"/>
          <w:bottom w:val="none" w:color="000000" w:sz="4" w:space="0"/>
        </w:pBdr>
      </w:pPr>
      <w:r>
        <w:t xml:space="preserve">Das Shopsystem wird dabei von dem Maskottchen mit Dialog begleitet. In der Logik der Spielwelt gibt einem das Blättchen die Gegenstände für das tolle Engagement. </w:t>
      </w:r>
      <w:r>
        <w:rPr>
          <w:i/>
        </w:rPr>
        <w:t xml:space="preserve">Ich glaube es wäre sinnvoll, die Währungen zusammenzufassen. Das Konzept von 'Engas' hatten wir schon mal, und das passt hier eigentlich auch hin, da sich informieren auch eine Form des Engagement sein kann?</w:t>
      </w:r>
      <w:r>
        <w:rPr>
          <w:i/>
        </w:rPr>
      </w:r>
      <w:r/>
    </w:p>
    <w:p>
      <w:pPr>
        <w:pStyle w:val="707"/>
        <w:jc w:val="left"/>
        <w:spacing w:lineRule="auto" w:line="276" w:after="140" w:before="0"/>
      </w:pPr>
      <w:r/>
      <w:r/>
    </w:p>
    <w:p>
      <w:pPr>
        <w:pStyle w:val="698"/>
        <w:jc w:val="left"/>
      </w:pPr>
      <w:r>
        <w:t xml:space="preserve">Themenmonat</w:t>
      </w:r>
      <w:r/>
    </w:p>
    <w:p>
      <w:pPr>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color w:val="000000" w:themeColor="text1"/>
          <w:sz w:val="24"/>
        </w:rPr>
        <w:t xml:space="preserve">Jeden Monat </w:t>
      </w:r>
      <w:ins w:id="22" w:author="Anonym" w:date="2020-10-09T06:41:57Z" oouserid="uid-1602224035437">
        <w:r>
          <w:rPr>
            <w:rFonts w:ascii="Liberation Serif" w:hAnsi="Liberation Serif" w:cs="Liberation Serif" w:eastAsia="Liberation Serif"/>
            <w:color w:val="000000" w:themeColor="text1"/>
            <w:sz w:val="24"/>
          </w:rPr>
          <w:t xml:space="preserve">sind ein paar (2-5) inhaltlich zusammenhängende Aspekte eines </w:t>
        </w:r>
      </w:ins>
      <w:del w:id="23" w:author="Anonym" w:date="2020-10-09T06:41:13Z" oouserid="uid-1602224035437">
        <w:r>
          <w:rPr>
            <w:rFonts w:ascii="Liberation Serif" w:hAnsi="Liberation Serif" w:cs="Liberation Serif" w:eastAsia="Liberation Serif"/>
            <w:color w:val="000000" w:themeColor="text1"/>
            <w:sz w:val="24"/>
          </w:rPr>
          <w:delText xml:space="preserve">gibt es in einem </w:delText>
        </w:r>
      </w:del>
      <w:r>
        <w:rPr>
          <w:rFonts w:ascii="Liberation Serif" w:hAnsi="Liberation Serif" w:cs="Liberation Serif" w:eastAsia="Liberation Serif"/>
          <w:color w:val="000000" w:themeColor="text1"/>
          <w:sz w:val="24"/>
        </w:rPr>
        <w:t xml:space="preserve">Bigpoint</w:t>
      </w:r>
      <w:ins w:id="24" w:author="Anonym" w:date="2020-10-09T06:41:16Z" oouserid="uid-1602224035437">
        <w:r>
          <w:rPr>
            <w:rFonts w:ascii="Liberation Serif" w:hAnsi="Liberation Serif" w:cs="Liberation Serif" w:eastAsia="Liberation Serif"/>
            <w:color w:val="000000" w:themeColor="text1"/>
            <w:sz w:val="24"/>
          </w:rPr>
          <w:t xml:space="preserve">s</w:t>
        </w:r>
      </w:ins>
      <w:r>
        <w:rPr>
          <w:rFonts w:ascii="Liberation Serif" w:hAnsi="Liberation Serif" w:cs="Liberation Serif" w:eastAsia="Liberation Serif"/>
          <w:color w:val="000000" w:themeColor="text1"/>
          <w:sz w:val="24"/>
        </w:rPr>
        <w:t xml:space="preserve"> </w:t>
      </w:r>
      <w:del w:id="25" w:author="Anonym" w:date="2020-10-09T06:41:18Z" oouserid="uid-1602224035437">
        <w:r>
          <w:rPr>
            <w:rFonts w:ascii="Liberation Serif" w:hAnsi="Liberation Serif" w:cs="Liberation Serif" w:eastAsia="Liberation Serif"/>
            <w:color w:val="000000" w:themeColor="text1"/>
            <w:sz w:val="24"/>
          </w:rPr>
          <w:delText xml:space="preserve">einen </w:delText>
        </w:r>
      </w:del>
      <w:r>
        <w:rPr>
          <w:rFonts w:ascii="Liberation Serif" w:hAnsi="Liberation Serif" w:cs="Liberation Serif" w:eastAsia="Liberation Serif"/>
          <w:color w:val="000000" w:themeColor="text1"/>
          <w:sz w:val="24"/>
        </w:rPr>
        <w:t xml:space="preserve">Schwerpunkt innerhalb des Netzwerkes und in der App. Diese Zuordnung nennen wir Themenmonat. </w:t>
      </w:r>
      <w:del w:id="26" w:author="Anonym" w:date="2020-10-09T06:41:53Z" oouserid="uid-1602224035437">
        <w:r>
          <w:rPr>
            <w:rFonts w:ascii="Liberation Serif" w:hAnsi="Liberation Serif" w:cs="Liberation Serif" w:eastAsia="Liberation Serif"/>
            <w:color w:val="000000" w:themeColor="text1"/>
            <w:sz w:val="24"/>
          </w:rPr>
          <w:delText xml:space="preserve">Dieser legt besonderen Augenmerk auf 2-5 Aspekte innerhalb eines Bigpoints. </w:delText>
        </w:r>
      </w:del>
      <w:r>
        <w:rPr>
          <w:rFonts w:ascii="Liberation Serif" w:hAnsi="Liberation Serif" w:cs="Liberation Serif" w:eastAsia="Liberation Serif"/>
          <w:color w:val="000000" w:themeColor="text1"/>
          <w:sz w:val="24"/>
        </w:rPr>
        <w:t xml:space="preserve">Mitgliedern des Climactivity-Netzwerkes wir</w:t>
      </w:r>
      <w:r>
        <w:rPr>
          <w:rFonts w:ascii="Liberation Serif" w:hAnsi="Liberation Serif" w:cs="Liberation Serif" w:eastAsia="Liberation Serif"/>
          <w:color w:val="000000" w:themeColor="text1"/>
          <w:sz w:val="24"/>
        </w:rPr>
        <w:t xml:space="preserve">d in diesem Rahmen ein Infopaket bereitgestellt.</w:t>
      </w:r>
      <w:r>
        <w:rPr>
          <w:rFonts w:ascii="Liberation Serif" w:hAnsi="Liberation Serif" w:cs="Liberation Serif" w:eastAsia="Liberation Serif"/>
          <w:sz w:val="24"/>
        </w:rPr>
      </w:r>
      <w:r/>
    </w:p>
    <w:p>
      <w:pPr>
        <w:pStyle w:val="707"/>
        <w:numPr>
          <w:ilvl w:val="0"/>
          <w:numId w:val="0"/>
        </w:numPr>
        <w:ind w:left="0" w:firstLine="0"/>
        <w:jc w:val="left"/>
        <w:rPr>
          <w:rFonts w:ascii="Liberation Serif" w:hAnsi="Liberation Serif" w:cs="Liberation Serif" w:eastAsia="Liberation Serif"/>
          <w:sz w:val="24"/>
        </w:rPr>
      </w:pPr>
      <w:r>
        <w:rPr>
          <w:rFonts w:ascii="Liberation Serif" w:hAnsi="Liberation Serif" w:cs="Liberation Serif" w:eastAsia="Liberation Serif"/>
          <w:sz w:val="24"/>
        </w:rPr>
      </w:r>
      <w:r>
        <w:rPr>
          <w:rFonts w:ascii="Liberation Serif" w:hAnsi="Liberation Serif" w:cs="Liberation Serif" w:eastAsia="Liberation Serif"/>
          <w:sz w:val="24"/>
        </w:rPr>
      </w:r>
      <w:r/>
    </w:p>
    <w:p>
      <w:pPr>
        <w:pStyle w:val="707"/>
        <w:numPr>
          <w:ilvl w:val="0"/>
          <w:numId w:val="0"/>
        </w:numPr>
        <w:ind w:left="0" w:firstLine="0"/>
        <w:jc w:val="left"/>
        <w:rPr>
          <w:rFonts w:ascii="Liberation Serif" w:hAnsi="Liberation Serif" w:cs="Liberation Serif" w:eastAsia="Liberation Serif"/>
          <w:sz w:val="24"/>
        </w:rPr>
      </w:pPr>
      <w:r>
        <w:rPr>
          <w:rFonts w:ascii="Liberation Serif" w:hAnsi="Liberation Serif" w:cs="Liberation Serif" w:eastAsia="Liberation Serif"/>
          <w:sz w:val="24"/>
        </w:rPr>
        <w:t xml:space="preserve">D</w:t>
      </w:r>
      <w:r>
        <w:rPr>
          <w:rFonts w:ascii="Liberation Serif" w:hAnsi="Liberation Serif" w:cs="Liberation Serif" w:eastAsia="Liberation Serif"/>
          <w:sz w:val="24"/>
        </w:rPr>
        <w:t xml:space="preserve">a die Aspekte in beliebiger Reihenfolge bearbeitet werden können, eignet es sich nicht diese hinter dem Themenmonat zu gaten. Das Konzept, dass die gesammte Community gleichzeitig an einem Aspekt arbeitet und so der Austausch zu dem Thema im Netzwerk anger</w:t>
      </w:r>
      <w:r>
        <w:rPr>
          <w:rFonts w:ascii="Liberation Serif" w:hAnsi="Liberation Serif" w:cs="Liberation Serif" w:eastAsia="Liberation Serif"/>
          <w:sz w:val="24"/>
        </w:rPr>
        <w:t xml:space="preserve">egt wird, ist trotzdem ein Kernkonzept der App. Deshalb werden zusätzliche Aufgaben und Info-Quizzes im Rahmen des Themenmonats vergeben. Diese geben deutlich mehr Belohnungen als reguläre Aufgaben.</w:t>
      </w:r>
      <w:r>
        <w:rPr>
          <w:rFonts w:ascii="Liberation Serif" w:hAnsi="Liberation Serif" w:cs="Liberation Serif" w:eastAsia="Liberation Serif"/>
          <w:sz w:val="24"/>
        </w:rPr>
      </w:r>
      <w:r/>
    </w:p>
    <w:p>
      <w:pPr>
        <w:pStyle w:val="712"/>
        <w:jc w:val="center"/>
        <w:spacing w:after="120" w:before="60"/>
      </w:pPr>
      <w:r>
        <w:t xml:space="preserve">Technik </w:t>
      </w:r>
      <w:r/>
    </w:p>
    <w:p>
      <w:pPr>
        <w:pStyle w:val="707"/>
        <w:numPr>
          <w:ilvl w:val="0"/>
          <w:numId w:val="2"/>
        </w:numPr>
        <w:jc w:val="left"/>
      </w:pPr>
      <w:r>
        <w:t xml:space="preserve">iOS, Android, und Web Unterstützung</w:t>
      </w:r>
      <w:r/>
    </w:p>
    <w:p>
      <w:pPr>
        <w:pStyle w:val="707"/>
        <w:numPr>
          <w:ilvl w:val="0"/>
          <w:numId w:val="2"/>
        </w:numPr>
        <w:jc w:val="left"/>
        <w:spacing w:after="140" w:before="0"/>
      </w:pPr>
      <w:r>
        <w:t xml:space="preserve">Integration mit Climactivity Netzwerk mittels REST-API</w:t>
      </w:r>
      <w:r>
        <w:rPr>
          <w:rStyle w:val="701"/>
        </w:rPr>
        <w:footnoteReference w:id="2"/>
      </w:r>
      <w:r/>
    </w:p>
    <w:p>
      <w:pPr>
        <w:pStyle w:val="707"/>
        <w:ind w:left="720" w:firstLine="0"/>
        <w:jc w:val="left"/>
        <w:spacing w:after="140" w:before="0"/>
      </w:pPr>
      <w:r>
        <w:rPr>
          <w:rStyle w:val="701"/>
        </w:rPr>
      </w:r>
      <w:r>
        <w:rPr>
          <w:rStyle w:val="701"/>
        </w:rPr>
      </w:r>
      <w:r/>
    </w:p>
    <w:p>
      <w:pPr>
        <w:pStyle w:val="707"/>
        <w:ind w:left="720" w:firstLine="0"/>
        <w:jc w:val="left"/>
        <w:spacing w:after="140" w:before="0"/>
      </w:pPr>
      <w:r/>
      <w:r/>
    </w:p>
    <w:p>
      <w:pPr>
        <w:pStyle w:val="698"/>
      </w:pPr>
      <w:r>
        <w:t xml:space="preserve">Anhang A: Übersicht über die BigPoints</w:t>
      </w:r>
      <w:r/>
    </w:p>
    <w:p>
      <w:pPr>
        <w:pStyle w:val="707"/>
        <w:jc w:val="left"/>
      </w:pPr>
      <w:r>
        <w:t xml:space="preserve">Diese gliedern sich wie folgt:</w:t>
      </w:r>
      <w:r/>
    </w:p>
    <w:p>
      <w:pPr>
        <w:pStyle w:val="707"/>
        <w:numPr>
          <w:ilvl w:val="0"/>
          <w:numId w:val="34"/>
        </w:numPr>
        <w:jc w:val="left"/>
      </w:pPr>
      <w:r>
        <w:t xml:space="preserve">Fuß und Handabdruck</w:t>
      </w:r>
      <w:r/>
    </w:p>
    <w:p>
      <w:pPr>
        <w:pStyle w:val="707"/>
        <w:numPr>
          <w:ilvl w:val="1"/>
          <w:numId w:val="34"/>
        </w:numPr>
        <w:jc w:val="left"/>
      </w:pPr>
      <w:r>
        <w:t xml:space="preserve">Aufteilung in Sektoren </w:t>
      </w:r>
      <w:r/>
    </w:p>
    <w:p>
      <w:pPr>
        <w:pStyle w:val="707"/>
        <w:numPr>
          <w:ilvl w:val="1"/>
          <w:numId w:val="34"/>
        </w:numPr>
        <w:jc w:val="left"/>
      </w:pPr>
      <w:r>
        <w:t xml:space="preserve">Fußabdruck</w:t>
      </w:r>
      <w:r/>
    </w:p>
    <w:p>
      <w:pPr>
        <w:pStyle w:val="707"/>
        <w:numPr>
          <w:ilvl w:val="2"/>
          <w:numId w:val="34"/>
        </w:numPr>
        <w:jc w:val="left"/>
      </w:pPr>
      <w:r>
        <w:t xml:space="preserve">(1) Mobilität</w:t>
      </w:r>
      <w:r/>
    </w:p>
    <w:p>
      <w:pPr>
        <w:pStyle w:val="707"/>
        <w:numPr>
          <w:ilvl w:val="3"/>
          <w:numId w:val="34"/>
        </w:numPr>
        <w:jc w:val="left"/>
      </w:pPr>
      <w:r>
        <w:t xml:space="preserve">Thema: Mobilität zu Lande</w:t>
      </w:r>
      <w:r/>
    </w:p>
    <w:p>
      <w:pPr>
        <w:pStyle w:val="707"/>
        <w:numPr>
          <w:ilvl w:val="4"/>
          <w:numId w:val="34"/>
        </w:numPr>
        <w:jc w:val="left"/>
      </w:pPr>
      <w:r>
        <w:t xml:space="preserve">Aspekt: Autos teilen und nicht besitzen</w:t>
      </w:r>
      <w:r/>
    </w:p>
    <w:p>
      <w:pPr>
        <w:pStyle w:val="707"/>
        <w:numPr>
          <w:ilvl w:val="4"/>
          <w:numId w:val="34"/>
        </w:numPr>
        <w:jc w:val="left"/>
      </w:pPr>
      <w:r>
        <w:t xml:space="preserve">Aspekt: Fußabdruck der Mobilität zu Lande</w:t>
      </w:r>
      <w:r/>
    </w:p>
    <w:p>
      <w:pPr>
        <w:pStyle w:val="707"/>
        <w:numPr>
          <w:ilvl w:val="3"/>
          <w:numId w:val="34"/>
        </w:numPr>
        <w:jc w:val="left"/>
      </w:pPr>
      <w:r>
        <w:t xml:space="preserve">Thema: Urlaub und Fliegen</w:t>
      </w:r>
      <w:r/>
    </w:p>
    <w:p>
      <w:pPr>
        <w:pStyle w:val="707"/>
        <w:numPr>
          <w:ilvl w:val="4"/>
          <w:numId w:val="34"/>
        </w:numPr>
        <w:jc w:val="left"/>
      </w:pPr>
      <w:r>
        <w:t xml:space="preserve">Aspekt: Fußabdruck Fliegen</w:t>
      </w:r>
      <w:r/>
    </w:p>
    <w:p>
      <w:pPr>
        <w:pStyle w:val="707"/>
        <w:numPr>
          <w:ilvl w:val="4"/>
          <w:numId w:val="34"/>
        </w:numPr>
        <w:jc w:val="left"/>
      </w:pPr>
      <w:r>
        <w:t xml:space="preserve">Aspekt: Urlaub</w:t>
      </w:r>
      <w:r/>
    </w:p>
    <w:p>
      <w:pPr>
        <w:pStyle w:val="707"/>
        <w:numPr>
          <w:ilvl w:val="2"/>
          <w:numId w:val="34"/>
        </w:numPr>
        <w:jc w:val="left"/>
      </w:pPr>
      <w:r>
        <w:t xml:space="preserve">(2) Energie</w:t>
      </w:r>
      <w:r/>
    </w:p>
    <w:p>
      <w:pPr>
        <w:pStyle w:val="707"/>
        <w:numPr>
          <w:ilvl w:val="3"/>
          <w:numId w:val="34"/>
        </w:numPr>
        <w:jc w:val="left"/>
      </w:pPr>
      <w:r>
        <w:t xml:space="preserve">Thema: Strom</w:t>
      </w:r>
      <w:r/>
    </w:p>
    <w:p>
      <w:pPr>
        <w:pStyle w:val="707"/>
        <w:numPr>
          <w:ilvl w:val="4"/>
          <w:numId w:val="35"/>
        </w:numPr>
        <w:jc w:val="left"/>
        <w:rPr>
          <w:ins w:id="27" w:author="Anonym" w:date="2020-10-09T06:43:16Z" oouserid="uid-1602224035437"/>
        </w:rPr>
      </w:pPr>
      <w:ins w:id="28" w:author="Anonym" w:date="2020-10-09T06:43:30Z" oouserid="uid-1602224035437">
        <w:r>
          <w:t xml:space="preserve">Aspekt: Stromverbrauch</w:t>
        </w:r>
      </w:ins>
      <w:ins w:id="29" w:author="Anonym" w:date="2020-10-09T06:43:16Z" oouserid="uid-1602224035437">
        <w:r/>
      </w:ins>
    </w:p>
    <w:p>
      <w:pPr>
        <w:pStyle w:val="707"/>
        <w:numPr>
          <w:ilvl w:val="4"/>
          <w:numId w:val="35"/>
        </w:numPr>
        <w:jc w:val="left"/>
        <w:rPr>
          <w:ins w:id="30" w:author="Anonym" w:date="2020-10-09T06:43:30Z" oouserid="uid-1602224035437"/>
        </w:rPr>
        <w:pPrChange w:id="31" w:author="Anonym" w:date="2020-10-09T06:43:30Z" oouserid="uid-1602224035437">
          <w:pPr>
            <w:pStyle w:val="707"/>
            <w:numPr>
              <w:ilvl w:val="4"/>
              <w:numId w:val="35"/>
            </w:numPr>
            <w:jc w:val="left"/>
          </w:pPr>
        </w:pPrChange>
      </w:pPr>
      <w:ins w:id="32" w:author="Anonym" w:date="2020-10-09T06:43:50Z" oouserid="uid-1602224035437">
        <w:r>
          <w:t xml:space="preserve">Aspekt: erneuerbaren Strom nutzen und produzieren</w:t>
        </w:r>
      </w:ins>
      <w:ins w:id="33" w:author="Anonym" w:date="2020-10-09T06:43:30Z" oouserid="uid-1602224035437">
        <w:r/>
      </w:ins>
    </w:p>
    <w:p>
      <w:pPr>
        <w:pStyle w:val="707"/>
        <w:numPr>
          <w:ilvl w:val="3"/>
          <w:numId w:val="34"/>
        </w:numPr>
        <w:jc w:val="left"/>
      </w:pPr>
      <w:r>
        <w:t xml:space="preserve">Thema: Wärme</w:t>
      </w:r>
      <w:r/>
    </w:p>
    <w:p>
      <w:pPr>
        <w:pStyle w:val="707"/>
        <w:numPr>
          <w:ilvl w:val="4"/>
          <w:numId w:val="34"/>
        </w:numPr>
        <w:jc w:val="left"/>
      </w:pPr>
      <w:r>
        <w:t xml:space="preserve">Aspekt: Wärmebedarf</w:t>
      </w:r>
      <w:r/>
    </w:p>
    <w:p>
      <w:pPr>
        <w:pStyle w:val="707"/>
        <w:numPr>
          <w:ilvl w:val="4"/>
          <w:numId w:val="34"/>
        </w:numPr>
        <w:jc w:val="left"/>
      </w:pPr>
      <w:r>
        <w:t xml:space="preserve">Aspekt: </w:t>
      </w:r>
      <w:r>
        <w:t xml:space="preserve">Heizungs- und Lüftungsgewohnheiten</w:t>
      </w:r>
      <w:r/>
    </w:p>
    <w:p>
      <w:pPr>
        <w:pStyle w:val="707"/>
        <w:numPr>
          <w:ilvl w:val="4"/>
          <w:numId w:val="34"/>
        </w:numPr>
        <w:jc w:val="left"/>
      </w:pPr>
      <w:r>
        <w:t xml:space="preserve">Aspekt: erneuerbare Wärme</w:t>
      </w:r>
      <w:r/>
    </w:p>
    <w:p>
      <w:pPr>
        <w:pStyle w:val="707"/>
        <w:numPr>
          <w:ilvl w:val="4"/>
          <w:numId w:val="34"/>
        </w:numPr>
        <w:jc w:val="left"/>
      </w:pPr>
      <w:r>
        <w:t xml:space="preserve">Aspekt: Warmwasserverbrauch</w:t>
      </w:r>
      <w:r/>
    </w:p>
    <w:p>
      <w:pPr>
        <w:pStyle w:val="707"/>
        <w:numPr>
          <w:ilvl w:val="2"/>
          <w:numId w:val="34"/>
        </w:numPr>
        <w:jc w:val="left"/>
      </w:pPr>
      <w:r>
        <w:t xml:space="preserve">(3) Ernährung (gleichzeitig Sektor und Thema)</w:t>
      </w:r>
      <w:r/>
    </w:p>
    <w:p>
      <w:pPr>
        <w:pStyle w:val="707"/>
        <w:numPr>
          <w:ilvl w:val="3"/>
          <w:numId w:val="34"/>
        </w:numPr>
        <w:jc w:val="left"/>
      </w:pPr>
      <w:r>
        <w:t xml:space="preserve">Aspekt: </w:t>
      </w:r>
      <w:r>
        <w:t xml:space="preserve">pflanzliche Ernährung</w:t>
      </w:r>
      <w:r/>
    </w:p>
    <w:p>
      <w:pPr>
        <w:pStyle w:val="707"/>
        <w:numPr>
          <w:ilvl w:val="3"/>
          <w:numId w:val="34"/>
        </w:numPr>
        <w:jc w:val="left"/>
      </w:pPr>
      <w:r>
        <w:t xml:space="preserve">Aspekt: Bio, regionale + saisonale Produkte </w:t>
      </w:r>
      <w:r/>
    </w:p>
    <w:p>
      <w:pPr>
        <w:pStyle w:val="707"/>
        <w:numPr>
          <w:ilvl w:val="2"/>
          <w:numId w:val="34"/>
        </w:numPr>
        <w:jc w:val="left"/>
      </w:pPr>
      <w:r>
        <w:t xml:space="preserve">(4) indirekte Emissionen</w:t>
      </w:r>
      <w:r/>
    </w:p>
    <w:p>
      <w:pPr>
        <w:pStyle w:val="707"/>
        <w:numPr>
          <w:ilvl w:val="3"/>
          <w:numId w:val="36"/>
        </w:numPr>
        <w:jc w:val="left"/>
        <w:rPr>
          <w:ins w:id="34" w:author="Anonym" w:date="2020-10-09T06:44:53Z" oouserid="uid-1602224035437"/>
        </w:rPr>
      </w:pPr>
      <w:ins w:id="35" w:author="Anonym" w:date="2020-10-09T06:45:27Z" oouserid="uid-1602224035437">
        <w:r>
          <w:t xml:space="preserve">Thema: Geld &amp; Teilen</w:t>
        </w:r>
      </w:ins>
      <w:ins w:id="36" w:author="Anonym" w:date="2020-10-09T06:44:53Z" oouserid="uid-1602224035437">
        <w:r/>
      </w:ins>
    </w:p>
    <w:p>
      <w:pPr>
        <w:pStyle w:val="707"/>
        <w:numPr>
          <w:ilvl w:val="4"/>
          <w:numId w:val="36"/>
        </w:numPr>
        <w:jc w:val="left"/>
        <w:rPr>
          <w:ins w:id="37" w:author="Anonym" w:date="2020-10-09T06:44:53Z" oouserid="uid-1602224035437"/>
        </w:rPr>
      </w:pPr>
      <w:ins w:id="38" w:author="Anonym" w:date="2020-10-09T06:45:45Z" oouserid="uid-1602224035437">
        <w:r>
          <w:t xml:space="preserve">Aspekt: nachhaltiger Umgang mit Geld</w:t>
        </w:r>
      </w:ins>
      <w:ins w:id="39" w:author="Anonym" w:date="2020-10-09T06:44:53Z" oouserid="uid-1602224035437">
        <w:r/>
      </w:ins>
    </w:p>
    <w:p>
      <w:pPr>
        <w:pStyle w:val="707"/>
        <w:numPr>
          <w:ilvl w:val="4"/>
          <w:numId w:val="36"/>
        </w:numPr>
        <w:jc w:val="left"/>
        <w:rPr>
          <w:ins w:id="40" w:author="Anonym" w:date="2020-10-09T06:45:47Z" oouserid="uid-1602224035437"/>
        </w:rPr>
      </w:pPr>
      <w:ins w:id="41" w:author="Anonym" w:date="2020-10-09T06:45:55Z" oouserid="uid-1602224035437">
        <w:r>
          <w:t xml:space="preserve">Aspekt: zusammen leben</w:t>
        </w:r>
      </w:ins>
      <w:ins w:id="42" w:author="Anonym" w:date="2020-10-09T06:45:47Z" oouserid="uid-1602224035437">
        <w:r/>
      </w:ins>
    </w:p>
    <w:p>
      <w:pPr>
        <w:pStyle w:val="707"/>
        <w:numPr>
          <w:ilvl w:val="4"/>
          <w:numId w:val="36"/>
        </w:numPr>
        <w:jc w:val="left"/>
        <w:rPr>
          <w:ins w:id="43" w:author="Anonym" w:date="2020-10-09T06:45:56Z" oouserid="uid-1602224035437"/>
        </w:rPr>
      </w:pPr>
      <w:ins w:id="44" w:author="Anonym" w:date="2020-10-09T06:46:06Z" oouserid="uid-1602224035437">
        <w:r>
          <w:t xml:space="preserve">Aspekt: Dinge teilen und Leihen</w:t>
        </w:r>
      </w:ins>
      <w:ins w:id="45" w:author="Anonym" w:date="2020-10-09T06:45:56Z" oouserid="uid-1602224035437">
        <w:r/>
      </w:ins>
    </w:p>
    <w:p>
      <w:pPr>
        <w:pStyle w:val="707"/>
        <w:numPr>
          <w:ilvl w:val="3"/>
          <w:numId w:val="36"/>
        </w:numPr>
        <w:jc w:val="left"/>
        <w:rPr>
          <w:ins w:id="46" w:author="Anonym" w:date="2020-10-09T06:46:07Z" oouserid="uid-1602224035437"/>
        </w:rPr>
      </w:pPr>
      <w:ins w:id="47" w:author="Anonym" w:date="2020-10-09T06:46:34Z" oouserid="uid-1602224035437">
        <w:r>
          <w:t xml:space="preserve">Thema: überlegt Einkaufen und nicht wegschmeißen</w:t>
        </w:r>
      </w:ins>
      <w:ins w:id="48" w:author="Anonym" w:date="2020-10-09T06:46:07Z" oouserid="uid-1602224035437">
        <w:r/>
      </w:ins>
    </w:p>
    <w:p>
      <w:pPr>
        <w:pStyle w:val="707"/>
        <w:numPr>
          <w:ilvl w:val="4"/>
          <w:numId w:val="36"/>
        </w:numPr>
        <w:jc w:val="left"/>
        <w:rPr>
          <w:ins w:id="49" w:author="Anonym" w:date="2020-10-09T06:46:36Z" oouserid="uid-1602224035437"/>
        </w:rPr>
      </w:pPr>
      <w:ins w:id="50" w:author="Anonym" w:date="2020-10-09T06:47:13Z" oouserid="uid-1602224035437">
        <w:r>
          <w:t xml:space="preserve">Aspekt: Reparieren, second hand, Tauschparties</w:t>
        </w:r>
      </w:ins>
      <w:ins w:id="51" w:author="Anonym" w:date="2020-10-09T06:46:36Z" oouserid="uid-1602224035437">
        <w:r/>
      </w:ins>
    </w:p>
    <w:p>
      <w:pPr>
        <w:pStyle w:val="707"/>
        <w:numPr>
          <w:ilvl w:val="4"/>
          <w:numId w:val="36"/>
        </w:numPr>
        <w:jc w:val="left"/>
        <w:rPr>
          <w:ins w:id="52" w:author="Anonym" w:date="2020-10-09T06:46:44Z" oouserid="uid-1602224035437"/>
        </w:rPr>
        <w:pPrChange w:id="53" w:author="Anonym" w:date="2020-10-09T06:46:44Z" oouserid="uid-1602224035437">
          <w:pPr>
            <w:pStyle w:val="707"/>
            <w:numPr>
              <w:ilvl w:val="4"/>
              <w:numId w:val="36"/>
            </w:numPr>
            <w:jc w:val="left"/>
          </w:pPr>
        </w:pPrChange>
      </w:pPr>
      <w:ins w:id="54" w:author="Anonym" w:date="2020-10-09T06:47:35Z" oouserid="uid-1602224035437">
        <w:r>
          <w:t xml:space="preserve">Aspekt: Langlebigkeit, Bedarf</w:t>
        </w:r>
      </w:ins>
      <w:ins w:id="55" w:author="Anonym" w:date="2020-10-09T06:46:44Z" oouserid="uid-1602224035437">
        <w:r/>
      </w:ins>
    </w:p>
    <w:p>
      <w:pPr>
        <w:pStyle w:val="707"/>
        <w:numPr>
          <w:ilvl w:val="1"/>
          <w:numId w:val="34"/>
        </w:numPr>
        <w:jc w:val="left"/>
      </w:pPr>
      <w:r>
        <w:t xml:space="preserve">Handabdruck</w:t>
      </w:r>
      <w:r/>
    </w:p>
    <w:p>
      <w:pPr>
        <w:pStyle w:val="707"/>
        <w:numPr>
          <w:ilvl w:val="2"/>
          <w:numId w:val="34"/>
        </w:numPr>
        <w:jc w:val="left"/>
      </w:pPr>
      <w:r>
        <w:t xml:space="preserve">(5) privates Klimaschutzengagement</w:t>
      </w:r>
      <w:r/>
    </w:p>
    <w:p>
      <w:pPr>
        <w:pStyle w:val="707"/>
        <w:numPr>
          <w:ilvl w:val="3"/>
          <w:numId w:val="34"/>
        </w:numPr>
        <w:jc w:val="left"/>
      </w:pPr>
      <w:ins w:id="56" w:author="Anonym" w:date="2020-10-09T06:48:24Z" oouserid="uid-1602224035437">
        <w:r>
          <w:t xml:space="preserve">Thema &amp; </w:t>
        </w:r>
      </w:ins>
      <w:r>
        <w:t xml:space="preserve">Aspekt: </w:t>
      </w:r>
      <w:r>
        <w:t xml:space="preserve">sich informieren</w:t>
      </w:r>
      <w:r/>
    </w:p>
    <w:p>
      <w:pPr>
        <w:pStyle w:val="707"/>
        <w:numPr>
          <w:ilvl w:val="3"/>
          <w:numId w:val="34"/>
        </w:numPr>
        <w:jc w:val="left"/>
        <w:rPr>
          <w:ins w:id="57" w:author="Anonym" w:date="2020-10-09T06:48:38Z" oouserid="uid-1602224035437"/>
        </w:rPr>
      </w:pPr>
      <w:ins w:id="58" w:author="Anonym" w:date="2020-10-09T06:50:03Z" oouserid="uid-1602224035437">
        <w:r>
          <w:t xml:space="preserve">Thema: Klimaschutz-Engagement im persönlichen Umfeld</w:t>
        </w:r>
      </w:ins>
      <w:ins w:id="59" w:author="Anonym" w:date="2020-10-09T06:48:38Z" oouserid="uid-1602224035437">
        <w:r/>
      </w:ins>
    </w:p>
    <w:p>
      <w:pPr>
        <w:pStyle w:val="707"/>
        <w:numPr>
          <w:ilvl w:val="4"/>
          <w:numId w:val="39"/>
        </w:numPr>
        <w:jc w:val="left"/>
      </w:pPr>
      <w:r>
        <w:t xml:space="preserve">Aspekt: </w:t>
      </w:r>
      <w:r>
        <w:t xml:space="preserve">über Klimaschutz reden</w:t>
      </w:r>
      <w:r/>
    </w:p>
    <w:p>
      <w:pPr>
        <w:pStyle w:val="707"/>
        <w:numPr>
          <w:ilvl w:val="4"/>
          <w:numId w:val="39"/>
        </w:numPr>
        <w:jc w:val="left"/>
        <w:rPr>
          <w:ins w:id="60" w:author="Anonym" w:date="2020-10-09T06:49:37Z" oouserid="uid-1602224035437"/>
        </w:rPr>
      </w:pPr>
      <w:ins w:id="61" w:author="Anonym" w:date="2020-10-09T06:50:50Z" oouserid="uid-1602224035437">
        <w:r>
          <w:t xml:space="preserve">Aspekt: finanzielles Engagement für den Klimaschutz</w:t>
        </w:r>
      </w:ins>
      <w:ins w:id="62" w:author="Anonym" w:date="2020-10-09T06:49:37Z" oouserid="uid-1602224035437">
        <w:r/>
      </w:ins>
    </w:p>
    <w:p>
      <w:pPr>
        <w:pStyle w:val="707"/>
        <w:numPr>
          <w:ilvl w:val="4"/>
          <w:numId w:val="39"/>
        </w:numPr>
        <w:jc w:val="left"/>
        <w:rPr>
          <w:ins w:id="63" w:author="Anonym" w:date="2020-10-09T06:50:53Z" oouserid="uid-1602224035437"/>
        </w:rPr>
        <w:pPrChange w:id="64" w:author="Anonym" w:date="2020-10-09T06:50:53Z" oouserid="uid-1602224035437">
          <w:pPr>
            <w:pStyle w:val="707"/>
            <w:numPr>
              <w:ilvl w:val="4"/>
              <w:numId w:val="39"/>
            </w:numPr>
            <w:jc w:val="left"/>
          </w:pPr>
        </w:pPrChange>
      </w:pPr>
      <w:ins w:id="65" w:author="Anonym" w:date="2020-10-09T06:51:05Z" oouserid="uid-1602224035437">
        <w:r>
          <w:t xml:space="preserve">Aspekt: digitales Engagement für den Klimaschutz</w:t>
        </w:r>
      </w:ins>
      <w:ins w:id="66" w:author="Anonym" w:date="2020-10-09T06:50:53Z" oouserid="uid-1602224035437">
        <w:r/>
      </w:ins>
    </w:p>
    <w:p>
      <w:pPr>
        <w:pStyle w:val="707"/>
        <w:numPr>
          <w:ilvl w:val="2"/>
          <w:numId w:val="34"/>
        </w:numPr>
        <w:jc w:val="left"/>
      </w:pPr>
      <w:r>
        <w:t xml:space="preserve">(6) öffentliches Klimaschutzengagement</w:t>
      </w:r>
      <w:r/>
    </w:p>
    <w:p>
      <w:pPr>
        <w:pStyle w:val="707"/>
        <w:numPr>
          <w:ilvl w:val="3"/>
          <w:numId w:val="34"/>
        </w:numPr>
        <w:jc w:val="left"/>
      </w:pPr>
      <w:ins w:id="67" w:author="Anonym" w:date="2020-10-09T06:51:15Z" oouserid="uid-1602224035437">
        <w:r>
          <w:t xml:space="preserve">Thema</w:t>
        </w:r>
      </w:ins>
      <w:del w:id="68" w:author="Anonym" w:date="2020-10-09T06:51:14Z" oouserid="uid-1602224035437">
        <w:r>
          <w:delText xml:space="preserve">Aspekt</w:delText>
        </w:r>
      </w:del>
      <w:r>
        <w:t xml:space="preserve">: </w:t>
      </w:r>
      <w:r>
        <w:t xml:space="preserve">Transformation von innen (Arbeit, Schule) </w:t>
      </w:r>
      <w:r/>
    </w:p>
    <w:p>
      <w:pPr>
        <w:pStyle w:val="707"/>
        <w:numPr>
          <w:ilvl w:val="3"/>
          <w:numId w:val="34"/>
        </w:numPr>
        <w:jc w:val="left"/>
      </w:pPr>
      <w:ins w:id="69" w:author="Anonym" w:date="2020-10-09T06:51:21Z" oouserid="uid-1602224035437">
        <w:r>
          <w:t xml:space="preserve">Thema</w:t>
        </w:r>
      </w:ins>
      <w:del w:id="70" w:author="Anonym" w:date="2020-10-09T06:51:17Z" oouserid="uid-1602224035437">
        <w:r>
          <w:delText xml:space="preserve">Aspekt</w:delText>
        </w:r>
      </w:del>
      <w:r>
        <w:t xml:space="preserve">: </w:t>
      </w:r>
      <w:r>
        <w:t xml:space="preserve">gemeinsam für den Klimaschutz (Demos, Kampagnen, etc.)</w:t>
      </w:r>
      <w:r/>
    </w:p>
    <w:p>
      <w:pPr>
        <w:pStyle w:val="707"/>
      </w:pPr>
      <w:r/>
      <w:r/>
    </w:p>
    <w:sectPr>
      <w:footnotePr>
        <w:numFmt w:val="decimal"/>
      </w:footnotePr>
      <w:endnotePr/>
      <w:type w:val="nextPage"/>
      <w:pgSz w:w="11906" w:h="16838" w:orient="portrait"/>
      <w:pgMar w:top="1134" w:right="1134" w:bottom="1134" w:left="1134"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Microsoft YaHei">
    <w:panose1 w:val="020B0603020202020204"/>
  </w:font>
  <w:font w:name="Wingdings">
    <w:panose1 w:val="05010000000000000000"/>
  </w:font>
  <w:font w:name="Liberation Sans">
    <w:panose1 w:val="020B0604020202020204"/>
  </w:font>
  <w:font w:name="Courier New">
    <w:panose1 w:val="02070309020205020404"/>
  </w:font>
  <w:font w:name="OpenSymbol">
    <w:panose1 w:val="05010000000000000000"/>
  </w:font>
  <w:font w:name="NSimSun">
    <w:panose1 w:val="02020603020101020101"/>
  </w:font>
  <w:font w:name="Arial">
    <w:panose1 w:val="020B0604020202020204"/>
  </w:font>
  <w:font w:name="Liberation Serif">
    <w:panose1 w:val="020206030504050203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713"/>
        <w:ind w:left="339" w:hanging="339"/>
        <w:jc w:val="left"/>
      </w:pPr>
      <w:r>
        <w:rPr>
          <w:rStyle w:val="702"/>
        </w:rPr>
        <w:footnoteRef/>
      </w:r>
      <w:hyperlink r:id="rId1" w:tooltip="https://www.buddyboss.com/resources/api/" w:history="1">
        <w:r>
          <w:rPr>
            <w:rStyle w:val="700"/>
          </w:rPr>
          <w:tab/>
          <w:t xml:space="preserve">https://www.buddyboss.com/resources/api/</w:t>
        </w:r>
      </w:hyperlink>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pStyle w:val="696"/>
      <w:isLgl w:val="false"/>
      <w:suff w:val="nothing"/>
      <w:lvlText w:val=""/>
      <w:lvlJc w:val="left"/>
      <w:pPr>
        <w:ind w:left="0" w:firstLine="0"/>
        <w:tabs>
          <w:tab w:val="num" w:pos="0" w:leader="none"/>
        </w:tabs>
      </w:pPr>
    </w:lvl>
    <w:lvl w:ilvl="1">
      <w:start w:val="1"/>
      <w:numFmt w:val="none"/>
      <w:pStyle w:val="697"/>
      <w:isLgl w:val="false"/>
      <w:suff w:val="nothing"/>
      <w:lvlText w:val=""/>
      <w:lvlJc w:val="left"/>
      <w:pPr>
        <w:ind w:left="0" w:firstLine="0"/>
        <w:tabs>
          <w:tab w:val="num" w:pos="0" w:leader="none"/>
        </w:tabs>
      </w:pPr>
    </w:lvl>
    <w:lvl w:ilvl="2">
      <w:start w:val="1"/>
      <w:numFmt w:val="none"/>
      <w:pStyle w:val="698"/>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7">
    <w:multiLevelType w:val="hybridMultilevel"/>
    <w:lvl w:ilvl="0">
      <w:start w:val="1"/>
      <w:numFmt w:val="bullet"/>
      <w:isLgl w:val="false"/>
      <w:suff w:val="tab"/>
      <w:lvlText w:val=""/>
      <w:lvlJc w:val="left"/>
      <w:pPr>
        <w:ind w:left="1069" w:hanging="360"/>
        <w:tabs>
          <w:tab w:val="num" w:pos="1069" w:leader="none"/>
        </w:tabs>
      </w:pPr>
      <w:rPr>
        <w:rFonts w:ascii="Symbol" w:hAnsi="Symbol" w:cs="Symbol" w:hint="default"/>
      </w:rPr>
    </w:lvl>
    <w:lvl w:ilvl="1">
      <w:start w:val="1"/>
      <w:numFmt w:val="bullet"/>
      <w:isLgl w:val="false"/>
      <w:suff w:val="tab"/>
      <w:lvlText w:val="◦"/>
      <w:lvlJc w:val="left"/>
      <w:pPr>
        <w:ind w:left="1429" w:hanging="360"/>
        <w:tabs>
          <w:tab w:val="num" w:pos="1429" w:leader="none"/>
        </w:tabs>
      </w:pPr>
      <w:rPr>
        <w:rFonts w:ascii="OpenSymbol" w:hAnsi="OpenSymbol" w:cs="OpenSymbol" w:hint="default"/>
      </w:rPr>
    </w:lvl>
    <w:lvl w:ilvl="2">
      <w:start w:val="1"/>
      <w:numFmt w:val="bullet"/>
      <w:isLgl w:val="false"/>
      <w:suff w:val="tab"/>
      <w:lvlText w:val="▪"/>
      <w:lvlJc w:val="left"/>
      <w:pPr>
        <w:ind w:left="1789" w:hanging="360"/>
        <w:tabs>
          <w:tab w:val="num" w:pos="1789" w:leader="none"/>
        </w:tabs>
      </w:pPr>
      <w:rPr>
        <w:rFonts w:ascii="OpenSymbol" w:hAnsi="OpenSymbol" w:cs="OpenSymbol" w:hint="default"/>
      </w:rPr>
    </w:lvl>
    <w:lvl w:ilvl="3">
      <w:start w:val="1"/>
      <w:numFmt w:val="bullet"/>
      <w:isLgl w:val="false"/>
      <w:suff w:val="tab"/>
      <w:lvlText w:val=""/>
      <w:lvlJc w:val="left"/>
      <w:pPr>
        <w:ind w:left="2149" w:hanging="360"/>
        <w:tabs>
          <w:tab w:val="num" w:pos="2149" w:leader="none"/>
        </w:tabs>
      </w:pPr>
      <w:rPr>
        <w:rFonts w:ascii="Symbol" w:hAnsi="Symbol" w:cs="Symbol" w:hint="default"/>
      </w:rPr>
    </w:lvl>
    <w:lvl w:ilvl="4">
      <w:start w:val="1"/>
      <w:numFmt w:val="bullet"/>
      <w:isLgl w:val="false"/>
      <w:suff w:val="tab"/>
      <w:lvlText w:val="◦"/>
      <w:lvlJc w:val="left"/>
      <w:pPr>
        <w:ind w:left="2509" w:hanging="360"/>
        <w:tabs>
          <w:tab w:val="num" w:pos="2509" w:leader="none"/>
        </w:tabs>
      </w:pPr>
      <w:rPr>
        <w:rFonts w:ascii="OpenSymbol" w:hAnsi="OpenSymbol" w:cs="OpenSymbol" w:hint="default"/>
      </w:rPr>
    </w:lvl>
    <w:lvl w:ilvl="5">
      <w:start w:val="1"/>
      <w:numFmt w:val="bullet"/>
      <w:isLgl w:val="false"/>
      <w:suff w:val="tab"/>
      <w:lvlText w:val="▪"/>
      <w:lvlJc w:val="left"/>
      <w:pPr>
        <w:ind w:left="2869" w:hanging="360"/>
        <w:tabs>
          <w:tab w:val="num" w:pos="2869" w:leader="none"/>
        </w:tabs>
      </w:pPr>
      <w:rPr>
        <w:rFonts w:ascii="OpenSymbol" w:hAnsi="OpenSymbol" w:cs="OpenSymbol" w:hint="default"/>
      </w:rPr>
    </w:lvl>
    <w:lvl w:ilvl="6">
      <w:start w:val="1"/>
      <w:numFmt w:val="bullet"/>
      <w:isLgl w:val="false"/>
      <w:suff w:val="tab"/>
      <w:lvlText w:val=""/>
      <w:lvlJc w:val="left"/>
      <w:pPr>
        <w:ind w:left="3229" w:hanging="360"/>
        <w:tabs>
          <w:tab w:val="num" w:pos="3229" w:leader="none"/>
        </w:tabs>
      </w:pPr>
      <w:rPr>
        <w:rFonts w:ascii="Symbol" w:hAnsi="Symbol" w:cs="Symbol" w:hint="default"/>
      </w:rPr>
    </w:lvl>
    <w:lvl w:ilvl="7">
      <w:start w:val="1"/>
      <w:numFmt w:val="bullet"/>
      <w:isLgl w:val="false"/>
      <w:suff w:val="tab"/>
      <w:lvlText w:val="◦"/>
      <w:lvlJc w:val="left"/>
      <w:pPr>
        <w:ind w:left="3589" w:hanging="360"/>
        <w:tabs>
          <w:tab w:val="num" w:pos="3589" w:leader="none"/>
        </w:tabs>
      </w:pPr>
      <w:rPr>
        <w:rFonts w:ascii="OpenSymbol" w:hAnsi="OpenSymbol" w:cs="OpenSymbol" w:hint="default"/>
      </w:rPr>
    </w:lvl>
    <w:lvl w:ilvl="8">
      <w:start w:val="1"/>
      <w:numFmt w:val="bullet"/>
      <w:isLgl w:val="false"/>
      <w:suff w:val="tab"/>
      <w:lvlText w:val="▪"/>
      <w:lvlJc w:val="left"/>
      <w:pPr>
        <w:ind w:left="3949" w:hanging="360"/>
        <w:tabs>
          <w:tab w:val="num" w:pos="3949" w:leader="none"/>
        </w:tabs>
      </w:pPr>
      <w:rPr>
        <w:rFonts w:ascii="OpenSymbol" w:hAnsi="OpenSymbol" w:cs="OpenSymbol" w:hint="default"/>
      </w:r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0">
    <w:multiLevelType w:val="hybridMultilevel"/>
    <w:lvl w:ilvl="0">
      <w:start w:val="1"/>
      <w:numFmt w:val="bullet"/>
      <w:isLgl w:val="false"/>
      <w:suff w:val="tab"/>
      <w:lvlText w:val="·"/>
      <w:lvlJc w:val="left"/>
      <w:pPr>
        <w:ind w:left="708" w:hanging="360"/>
      </w:pPr>
      <w:rPr>
        <w:rFonts w:ascii="Symbol" w:hAnsi="Symbol" w:cs="Symbol" w:eastAsia="Symbol"/>
      </w:rPr>
    </w:lvl>
    <w:lvl w:ilvl="1">
      <w:start w:val="1"/>
      <w:numFmt w:val="bullet"/>
      <w:isLgl w:val="false"/>
      <w:suff w:val="tab"/>
      <w:lvlText w:val="o"/>
      <w:lvlJc w:val="left"/>
      <w:pPr>
        <w:ind w:left="1428" w:hanging="360"/>
      </w:pPr>
      <w:rPr>
        <w:rFonts w:ascii="Courier New" w:hAnsi="Courier New" w:cs="Courier New" w:eastAsia="Courier New"/>
      </w:rPr>
    </w:lvl>
    <w:lvl w:ilvl="2">
      <w:start w:val="1"/>
      <w:numFmt w:val="bullet"/>
      <w:isLgl w:val="false"/>
      <w:suff w:val="tab"/>
      <w:lvlText w:val="§"/>
      <w:lvlJc w:val="left"/>
      <w:pPr>
        <w:ind w:left="2148" w:hanging="360"/>
      </w:pPr>
      <w:rPr>
        <w:rFonts w:ascii="Wingdings" w:hAnsi="Wingdings" w:cs="Wingdings" w:eastAsia="Wingdings"/>
      </w:rPr>
    </w:lvl>
    <w:lvl w:ilvl="3">
      <w:start w:val="1"/>
      <w:numFmt w:val="bullet"/>
      <w:isLgl w:val="false"/>
      <w:suff w:val="tab"/>
      <w:lvlText w:val="·"/>
      <w:lvlJc w:val="left"/>
      <w:pPr>
        <w:ind w:left="2868" w:hanging="360"/>
      </w:pPr>
      <w:rPr>
        <w:rFonts w:ascii="Symbol" w:hAnsi="Symbol" w:cs="Symbol" w:eastAsia="Symbol"/>
      </w:rPr>
    </w:lvl>
    <w:lvl w:ilvl="4">
      <w:start w:val="1"/>
      <w:numFmt w:val="bullet"/>
      <w:isLgl w:val="false"/>
      <w:suff w:val="tab"/>
      <w:lvlText w:val="o"/>
      <w:lvlJc w:val="left"/>
      <w:pPr>
        <w:ind w:left="3588" w:hanging="360"/>
      </w:pPr>
      <w:rPr>
        <w:rFonts w:ascii="Courier New" w:hAnsi="Courier New" w:cs="Courier New" w:eastAsia="Courier New"/>
      </w:rPr>
    </w:lvl>
    <w:lvl w:ilvl="5">
      <w:start w:val="1"/>
      <w:numFmt w:val="bullet"/>
      <w:isLgl w:val="false"/>
      <w:suff w:val="tab"/>
      <w:lvlText w:val="§"/>
      <w:lvlJc w:val="left"/>
      <w:pPr>
        <w:ind w:left="4308" w:hanging="360"/>
      </w:pPr>
      <w:rPr>
        <w:rFonts w:ascii="Wingdings" w:hAnsi="Wingdings" w:cs="Wingdings" w:eastAsia="Wingdings"/>
      </w:rPr>
    </w:lvl>
    <w:lvl w:ilvl="6">
      <w:start w:val="1"/>
      <w:numFmt w:val="bullet"/>
      <w:isLgl w:val="false"/>
      <w:suff w:val="tab"/>
      <w:lvlText w:val="·"/>
      <w:lvlJc w:val="left"/>
      <w:pPr>
        <w:ind w:left="5028" w:hanging="360"/>
      </w:pPr>
      <w:rPr>
        <w:rFonts w:ascii="Symbol" w:hAnsi="Symbol" w:cs="Symbol" w:eastAsia="Symbol"/>
      </w:rPr>
    </w:lvl>
    <w:lvl w:ilvl="7">
      <w:start w:val="1"/>
      <w:numFmt w:val="bullet"/>
      <w:isLgl w:val="false"/>
      <w:suff w:val="tab"/>
      <w:lvlText w:val="o"/>
      <w:lvlJc w:val="left"/>
      <w:pPr>
        <w:ind w:left="5748" w:hanging="360"/>
      </w:pPr>
      <w:rPr>
        <w:rFonts w:ascii="Courier New" w:hAnsi="Courier New" w:cs="Courier New" w:eastAsia="Courier New"/>
      </w:rPr>
    </w:lvl>
    <w:lvl w:ilvl="8">
      <w:start w:val="1"/>
      <w:numFmt w:val="bullet"/>
      <w:isLgl w:val="false"/>
      <w:suff w:val="tab"/>
      <w:lvlText w:val="§"/>
      <w:lvlJc w:val="left"/>
      <w:pPr>
        <w:ind w:left="6468" w:hanging="360"/>
      </w:pPr>
      <w:rPr>
        <w:rFonts w:ascii="Wingdings" w:hAnsi="Wingdings" w:cs="Wingdings" w:eastAsia="Wingdings"/>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5">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6">
    <w:multiLevelType w:val="hybridMultilevel"/>
    <w:lvl w:ilvl="0">
      <w:start w:val="1"/>
      <w:numFmt w:val="none"/>
      <w:pStyle w:val="696"/>
      <w:isLgl w:val="false"/>
      <w:suff w:val="nothing"/>
      <w:lvlText w:val=""/>
      <w:lvlJc w:val="left"/>
      <w:pPr>
        <w:ind w:left="0" w:firstLine="0"/>
        <w:tabs>
          <w:tab w:val="num" w:pos="0" w:leader="none"/>
        </w:tabs>
      </w:pPr>
    </w:lvl>
    <w:lvl w:ilvl="1">
      <w:start w:val="1"/>
      <w:numFmt w:val="none"/>
      <w:pStyle w:val="697"/>
      <w:isLgl w:val="false"/>
      <w:suff w:val="nothing"/>
      <w:lvlText w:val=""/>
      <w:lvlJc w:val="left"/>
      <w:pPr>
        <w:ind w:left="0" w:firstLine="0"/>
        <w:tabs>
          <w:tab w:val="num" w:pos="0" w:leader="none"/>
        </w:tabs>
      </w:pPr>
    </w:lvl>
    <w:lvl w:ilvl="2">
      <w:start w:val="1"/>
      <w:numFmt w:val="none"/>
      <w:pStyle w:val="698"/>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7">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18">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19">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20">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21">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22">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23">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24">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5">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26">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27">
    <w:multiLevelType w:val="hybridMultilevel"/>
    <w:lvl w:ilvl="0">
      <w:start w:val="1"/>
      <w:numFmt w:val="none"/>
      <w:pStyle w:val="696"/>
      <w:isLgl w:val="false"/>
      <w:suff w:val="nothing"/>
      <w:lvlText w:val=""/>
      <w:lvlJc w:val="left"/>
      <w:pPr>
        <w:ind w:left="0" w:firstLine="0"/>
        <w:tabs>
          <w:tab w:val="num" w:pos="0" w:leader="none"/>
        </w:tabs>
      </w:pPr>
    </w:lvl>
    <w:lvl w:ilvl="1">
      <w:start w:val="1"/>
      <w:numFmt w:val="none"/>
      <w:pStyle w:val="697"/>
      <w:isLgl w:val="false"/>
      <w:suff w:val="nothing"/>
      <w:lvlText w:val=""/>
      <w:lvlJc w:val="left"/>
      <w:pPr>
        <w:ind w:left="0" w:firstLine="0"/>
        <w:tabs>
          <w:tab w:val="num" w:pos="0" w:leader="none"/>
        </w:tabs>
      </w:pPr>
    </w:lvl>
    <w:lvl w:ilvl="2">
      <w:start w:val="1"/>
      <w:numFmt w:val="none"/>
      <w:pStyle w:val="698"/>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8">
    <w:multiLevelType w:val="hybridMultilevel"/>
    <w:lvl w:ilvl="0">
      <w:start w:val="1"/>
      <w:numFmt w:val="none"/>
      <w:pStyle w:val="696"/>
      <w:isLgl w:val="false"/>
      <w:suff w:val="nothing"/>
      <w:lvlText w:val=""/>
      <w:lvlJc w:val="left"/>
      <w:pPr>
        <w:ind w:left="0" w:firstLine="0"/>
        <w:tabs>
          <w:tab w:val="num" w:pos="0" w:leader="none"/>
        </w:tabs>
      </w:pPr>
    </w:lvl>
    <w:lvl w:ilvl="1">
      <w:start w:val="1"/>
      <w:numFmt w:val="none"/>
      <w:pStyle w:val="697"/>
      <w:isLgl w:val="false"/>
      <w:suff w:val="nothing"/>
      <w:lvlText w:val=""/>
      <w:lvlJc w:val="left"/>
      <w:pPr>
        <w:ind w:left="0" w:firstLine="0"/>
        <w:tabs>
          <w:tab w:val="num" w:pos="0" w:leader="none"/>
        </w:tabs>
      </w:pPr>
    </w:lvl>
    <w:lvl w:ilvl="2">
      <w:start w:val="1"/>
      <w:numFmt w:val="none"/>
      <w:pStyle w:val="698"/>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9">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3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31">
    <w:multiLevelType w:val="hybridMultilevel"/>
    <w:lvl w:ilvl="0">
      <w:start w:val="1"/>
      <w:numFmt w:val="none"/>
      <w:pStyle w:val="696"/>
      <w:isLgl w:val="false"/>
      <w:suff w:val="nothing"/>
      <w:lvlText w:val=""/>
      <w:lvlJc w:val="left"/>
      <w:pPr>
        <w:ind w:left="0" w:firstLine="0"/>
        <w:tabs>
          <w:tab w:val="num" w:pos="0" w:leader="none"/>
        </w:tabs>
      </w:pPr>
    </w:lvl>
    <w:lvl w:ilvl="1">
      <w:start w:val="1"/>
      <w:numFmt w:val="none"/>
      <w:pStyle w:val="697"/>
      <w:isLgl w:val="false"/>
      <w:suff w:val="nothing"/>
      <w:lvlText w:val=""/>
      <w:lvlJc w:val="left"/>
      <w:pPr>
        <w:ind w:left="0" w:firstLine="0"/>
        <w:tabs>
          <w:tab w:val="num" w:pos="0" w:leader="none"/>
        </w:tabs>
      </w:pPr>
    </w:lvl>
    <w:lvl w:ilvl="2">
      <w:start w:val="1"/>
      <w:numFmt w:val="none"/>
      <w:pStyle w:val="698"/>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32">
    <w:multiLevelType w:val="hybridMultilevel"/>
    <w:lvl w:ilvl="0">
      <w:start w:val="1"/>
      <w:numFmt w:val="none"/>
      <w:pStyle w:val="696"/>
      <w:isLgl w:val="false"/>
      <w:suff w:val="nothing"/>
      <w:lvlText w:val=""/>
      <w:lvlJc w:val="left"/>
      <w:pPr>
        <w:ind w:left="0" w:firstLine="0"/>
        <w:tabs>
          <w:tab w:val="num" w:pos="0" w:leader="none"/>
        </w:tabs>
      </w:pPr>
    </w:lvl>
    <w:lvl w:ilvl="1">
      <w:start w:val="1"/>
      <w:numFmt w:val="none"/>
      <w:pStyle w:val="697"/>
      <w:isLgl w:val="false"/>
      <w:suff w:val="nothing"/>
      <w:lvlText w:val=""/>
      <w:lvlJc w:val="left"/>
      <w:pPr>
        <w:ind w:left="0" w:firstLine="0"/>
        <w:tabs>
          <w:tab w:val="num" w:pos="0" w:leader="none"/>
        </w:tabs>
      </w:pPr>
    </w:lvl>
    <w:lvl w:ilvl="2">
      <w:start w:val="1"/>
      <w:numFmt w:val="none"/>
      <w:pStyle w:val="698"/>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33">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34">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35">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36">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37">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38">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39">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40">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4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3">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hAnsi="Liberation Serif" w:cs="Arial" w:eastAsia="NSimSun" w:hint="default"/>
        <w:color w:val="auto"/>
        <w:spacing w:val="0"/>
        <w:position w:val="0"/>
        <w:sz w:val="24"/>
        <w:szCs w:val="24"/>
        <w:lang w:val="de-DE" w:bidi="hi-IN" w:eastAsia="zh-CN"/>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76">
    <w:name w:val="endnote text"/>
    <w:basedOn w:val="695"/>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716"/>
    <w:uiPriority w:val="99"/>
    <w:semiHidden/>
    <w:unhideWhenUsed/>
    <w:rPr>
      <w:vertAlign w:val="superscript"/>
    </w:rPr>
  </w:style>
  <w:style w:type="character" w:styleId="529">
    <w:name w:val="Heading 1 Char"/>
    <w:link w:val="696"/>
    <w:uiPriority w:val="9"/>
    <w:rPr>
      <w:rFonts w:ascii="Arial" w:hAnsi="Arial" w:cs="Arial" w:eastAsia="Arial"/>
      <w:sz w:val="40"/>
      <w:szCs w:val="40"/>
    </w:rPr>
  </w:style>
  <w:style w:type="character" w:styleId="530">
    <w:name w:val="Heading 2 Char"/>
    <w:link w:val="697"/>
    <w:uiPriority w:val="9"/>
    <w:rPr>
      <w:rFonts w:ascii="Arial" w:hAnsi="Arial" w:cs="Arial" w:eastAsia="Arial"/>
      <w:sz w:val="34"/>
    </w:rPr>
  </w:style>
  <w:style w:type="character" w:styleId="531">
    <w:name w:val="Heading 3 Char"/>
    <w:link w:val="698"/>
    <w:uiPriority w:val="9"/>
    <w:rPr>
      <w:rFonts w:ascii="Arial" w:hAnsi="Arial" w:cs="Arial" w:eastAsia="Arial"/>
      <w:sz w:val="30"/>
      <w:szCs w:val="30"/>
    </w:rPr>
  </w:style>
  <w:style w:type="paragraph" w:styleId="532">
    <w:name w:val="Heading 4"/>
    <w:basedOn w:val="695"/>
    <w:next w:val="695"/>
    <w:link w:val="533"/>
    <w:qFormat/>
    <w:uiPriority w:val="9"/>
    <w:unhideWhenUsed/>
    <w:rPr>
      <w:rFonts w:ascii="Arial" w:hAnsi="Arial" w:cs="Arial" w:eastAsia="Arial"/>
      <w:b/>
      <w:bCs/>
      <w:sz w:val="26"/>
      <w:szCs w:val="26"/>
    </w:rPr>
    <w:pPr>
      <w:keepLines/>
      <w:keepNext/>
      <w:spacing w:after="200" w:before="320"/>
      <w:outlineLvl w:val="3"/>
    </w:pPr>
  </w:style>
  <w:style w:type="character" w:styleId="533">
    <w:name w:val="Heading 4 Char"/>
    <w:link w:val="532"/>
    <w:uiPriority w:val="9"/>
    <w:rPr>
      <w:rFonts w:ascii="Arial" w:hAnsi="Arial" w:cs="Arial" w:eastAsia="Arial"/>
      <w:b/>
      <w:bCs/>
      <w:sz w:val="26"/>
      <w:szCs w:val="26"/>
    </w:rPr>
  </w:style>
  <w:style w:type="paragraph" w:styleId="534">
    <w:name w:val="Heading 5"/>
    <w:basedOn w:val="695"/>
    <w:next w:val="695"/>
    <w:link w:val="535"/>
    <w:qFormat/>
    <w:uiPriority w:val="9"/>
    <w:unhideWhenUsed/>
    <w:rPr>
      <w:rFonts w:ascii="Arial" w:hAnsi="Arial" w:cs="Arial" w:eastAsia="Arial"/>
      <w:b/>
      <w:bCs/>
      <w:sz w:val="24"/>
      <w:szCs w:val="24"/>
    </w:rPr>
    <w:pPr>
      <w:keepLines/>
      <w:keepNext/>
      <w:spacing w:after="200" w:before="320"/>
      <w:outlineLvl w:val="4"/>
    </w:pPr>
  </w:style>
  <w:style w:type="character" w:styleId="535">
    <w:name w:val="Heading 5 Char"/>
    <w:link w:val="534"/>
    <w:uiPriority w:val="9"/>
    <w:rPr>
      <w:rFonts w:ascii="Arial" w:hAnsi="Arial" w:cs="Arial" w:eastAsia="Arial"/>
      <w:b/>
      <w:bCs/>
      <w:sz w:val="24"/>
      <w:szCs w:val="24"/>
    </w:rPr>
  </w:style>
  <w:style w:type="paragraph" w:styleId="536">
    <w:name w:val="Heading 6"/>
    <w:basedOn w:val="695"/>
    <w:next w:val="695"/>
    <w:link w:val="537"/>
    <w:qFormat/>
    <w:uiPriority w:val="9"/>
    <w:unhideWhenUsed/>
    <w:rPr>
      <w:rFonts w:ascii="Arial" w:hAnsi="Arial" w:cs="Arial" w:eastAsia="Arial"/>
      <w:b/>
      <w:bCs/>
      <w:sz w:val="22"/>
      <w:szCs w:val="22"/>
    </w:rPr>
    <w:pPr>
      <w:keepLines/>
      <w:keepNext/>
      <w:spacing w:after="200" w:before="320"/>
      <w:outlineLvl w:val="5"/>
    </w:pPr>
  </w:style>
  <w:style w:type="character" w:styleId="537">
    <w:name w:val="Heading 6 Char"/>
    <w:link w:val="536"/>
    <w:uiPriority w:val="9"/>
    <w:rPr>
      <w:rFonts w:ascii="Arial" w:hAnsi="Arial" w:cs="Arial" w:eastAsia="Arial"/>
      <w:b/>
      <w:bCs/>
      <w:sz w:val="22"/>
      <w:szCs w:val="22"/>
    </w:rPr>
  </w:style>
  <w:style w:type="paragraph" w:styleId="538">
    <w:name w:val="Heading 7"/>
    <w:basedOn w:val="695"/>
    <w:next w:val="695"/>
    <w:link w:val="539"/>
    <w:qFormat/>
    <w:uiPriority w:val="9"/>
    <w:unhideWhenUsed/>
    <w:rPr>
      <w:rFonts w:ascii="Arial" w:hAnsi="Arial" w:cs="Arial" w:eastAsia="Arial"/>
      <w:b/>
      <w:bCs/>
      <w:i/>
      <w:iCs/>
      <w:sz w:val="22"/>
      <w:szCs w:val="22"/>
    </w:rPr>
    <w:pPr>
      <w:keepLines/>
      <w:keepNext/>
      <w:spacing w:after="200" w:before="320"/>
      <w:outlineLvl w:val="6"/>
    </w:pPr>
  </w:style>
  <w:style w:type="character" w:styleId="539">
    <w:name w:val="Heading 7 Char"/>
    <w:link w:val="538"/>
    <w:uiPriority w:val="9"/>
    <w:rPr>
      <w:rFonts w:ascii="Arial" w:hAnsi="Arial" w:cs="Arial" w:eastAsia="Arial"/>
      <w:b/>
      <w:bCs/>
      <w:i/>
      <w:iCs/>
      <w:sz w:val="22"/>
      <w:szCs w:val="22"/>
    </w:rPr>
  </w:style>
  <w:style w:type="paragraph" w:styleId="540">
    <w:name w:val="Heading 8"/>
    <w:basedOn w:val="695"/>
    <w:next w:val="695"/>
    <w:link w:val="541"/>
    <w:qFormat/>
    <w:uiPriority w:val="9"/>
    <w:unhideWhenUsed/>
    <w:rPr>
      <w:rFonts w:ascii="Arial" w:hAnsi="Arial" w:cs="Arial" w:eastAsia="Arial"/>
      <w:i/>
      <w:iCs/>
      <w:sz w:val="22"/>
      <w:szCs w:val="22"/>
    </w:rPr>
    <w:pPr>
      <w:keepLines/>
      <w:keepNext/>
      <w:spacing w:after="200" w:before="320"/>
      <w:outlineLvl w:val="7"/>
    </w:pPr>
  </w:style>
  <w:style w:type="character" w:styleId="541">
    <w:name w:val="Heading 8 Char"/>
    <w:link w:val="540"/>
    <w:uiPriority w:val="9"/>
    <w:rPr>
      <w:rFonts w:ascii="Arial" w:hAnsi="Arial" w:cs="Arial" w:eastAsia="Arial"/>
      <w:i/>
      <w:iCs/>
      <w:sz w:val="22"/>
      <w:szCs w:val="22"/>
    </w:rPr>
  </w:style>
  <w:style w:type="paragraph" w:styleId="542">
    <w:name w:val="Heading 9"/>
    <w:basedOn w:val="695"/>
    <w:next w:val="695"/>
    <w:link w:val="543"/>
    <w:qFormat/>
    <w:uiPriority w:val="9"/>
    <w:unhideWhenUsed/>
    <w:rPr>
      <w:rFonts w:ascii="Arial" w:hAnsi="Arial" w:cs="Arial" w:eastAsia="Arial"/>
      <w:i/>
      <w:iCs/>
      <w:sz w:val="21"/>
      <w:szCs w:val="21"/>
    </w:rPr>
    <w:pPr>
      <w:keepLines/>
      <w:keepNext/>
      <w:spacing w:after="200" w:before="320"/>
      <w:outlineLvl w:val="8"/>
    </w:pPr>
  </w:style>
  <w:style w:type="character" w:styleId="543">
    <w:name w:val="Heading 9 Char"/>
    <w:link w:val="542"/>
    <w:uiPriority w:val="9"/>
    <w:rPr>
      <w:rFonts w:ascii="Arial" w:hAnsi="Arial" w:cs="Arial" w:eastAsia="Arial"/>
      <w:i/>
      <w:iCs/>
      <w:sz w:val="21"/>
      <w:szCs w:val="21"/>
    </w:rPr>
  </w:style>
  <w:style w:type="paragraph" w:styleId="544">
    <w:name w:val="List Paragraph"/>
    <w:basedOn w:val="695"/>
    <w:qFormat/>
    <w:uiPriority w:val="34"/>
    <w:pPr>
      <w:contextualSpacing w:val="true"/>
      <w:ind w:left="720"/>
    </w:pPr>
  </w:style>
  <w:style w:type="paragraph" w:styleId="545">
    <w:name w:val="No Spacing"/>
    <w:qFormat/>
    <w:uiPriority w:val="1"/>
    <w:pPr>
      <w:spacing w:lineRule="auto" w:line="240" w:after="0" w:before="0"/>
    </w:pPr>
  </w:style>
  <w:style w:type="character" w:styleId="546">
    <w:name w:val="Title Char"/>
    <w:link w:val="711"/>
    <w:uiPriority w:val="10"/>
    <w:rPr>
      <w:sz w:val="48"/>
      <w:szCs w:val="48"/>
    </w:rPr>
  </w:style>
  <w:style w:type="character" w:styleId="547">
    <w:name w:val="Subtitle Char"/>
    <w:link w:val="712"/>
    <w:uiPriority w:val="11"/>
    <w:rPr>
      <w:sz w:val="24"/>
      <w:szCs w:val="24"/>
    </w:rPr>
  </w:style>
  <w:style w:type="paragraph" w:styleId="548">
    <w:name w:val="Quote"/>
    <w:basedOn w:val="695"/>
    <w:next w:val="695"/>
    <w:link w:val="549"/>
    <w:qFormat/>
    <w:uiPriority w:val="29"/>
    <w:rPr>
      <w:i/>
    </w:rPr>
    <w:pPr>
      <w:ind w:left="720" w:right="720"/>
    </w:pPr>
  </w:style>
  <w:style w:type="character" w:styleId="549">
    <w:name w:val="Quote Char"/>
    <w:link w:val="548"/>
    <w:uiPriority w:val="29"/>
    <w:rPr>
      <w:i/>
    </w:rPr>
  </w:style>
  <w:style w:type="paragraph" w:styleId="550">
    <w:name w:val="Intense Quote"/>
    <w:basedOn w:val="695"/>
    <w:next w:val="695"/>
    <w:link w:val="55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51">
    <w:name w:val="Intense Quote Char"/>
    <w:link w:val="550"/>
    <w:uiPriority w:val="30"/>
    <w:rPr>
      <w:i/>
    </w:rPr>
  </w:style>
  <w:style w:type="paragraph" w:styleId="552">
    <w:name w:val="Header"/>
    <w:basedOn w:val="695"/>
    <w:link w:val="553"/>
    <w:uiPriority w:val="99"/>
    <w:unhideWhenUsed/>
    <w:pPr>
      <w:spacing w:lineRule="auto" w:line="240" w:after="0"/>
      <w:tabs>
        <w:tab w:val="center" w:pos="7143" w:leader="none"/>
        <w:tab w:val="right" w:pos="14287" w:leader="none"/>
      </w:tabs>
    </w:pPr>
  </w:style>
  <w:style w:type="character" w:styleId="553">
    <w:name w:val="Header Char"/>
    <w:link w:val="552"/>
    <w:uiPriority w:val="99"/>
  </w:style>
  <w:style w:type="paragraph" w:styleId="554">
    <w:name w:val="Footer"/>
    <w:basedOn w:val="695"/>
    <w:link w:val="556"/>
    <w:uiPriority w:val="99"/>
    <w:unhideWhenUsed/>
    <w:pPr>
      <w:spacing w:lineRule="auto" w:line="240" w:after="0"/>
      <w:tabs>
        <w:tab w:val="center" w:pos="7143" w:leader="none"/>
        <w:tab w:val="right" w:pos="14287" w:leader="none"/>
      </w:tabs>
    </w:pPr>
  </w:style>
  <w:style w:type="character" w:styleId="555">
    <w:name w:val="Footer Char"/>
    <w:link w:val="554"/>
    <w:uiPriority w:val="99"/>
  </w:style>
  <w:style w:type="character" w:styleId="556">
    <w:name w:val="Caption Char"/>
    <w:basedOn w:val="709"/>
    <w:link w:val="554"/>
    <w:uiPriority w:val="99"/>
  </w:style>
  <w:style w:type="table" w:styleId="557">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58">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59">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60">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61">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62">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63">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64">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65">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66">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7">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68">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9">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0">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71">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72">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73">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74">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75">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76">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77">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78">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9">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0">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1">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2">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3">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4">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5">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86">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87">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88">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89">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90">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91">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92">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93">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94">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95">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96">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97">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98">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99">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00">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601">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602">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603">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604">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5">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6">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07">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08">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09">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10">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11">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12">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13">
    <w:name w:val="List Table 1 Light"/>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14">
    <w:name w:val="List Table 1 Light - Accent 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15">
    <w:name w:val="List Table 1 Light - Accent 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16">
    <w:name w:val="List Table 1 Light - Accent 3"/>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17">
    <w:name w:val="List Table 1 Light - Accent 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18">
    <w:name w:val="List Table 1 Light - Accent 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19">
    <w:name w:val="List Table 1 Light - Accent 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20">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21">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22">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23">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24">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25">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26">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27">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28">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29">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30">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31">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32">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33">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34">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35">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36">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37">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38">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39">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40">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41">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2">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3">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4">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5">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6">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7">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8">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49">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50">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51">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52">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53">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54">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55">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56">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57">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58">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59">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60">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61">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62">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3">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64">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65">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66">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67">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68">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69">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70">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71">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72">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73">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74">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75">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76">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77">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78">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79">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80">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81">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82">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83">
    <w:name w:val="Footnote Text Char"/>
    <w:link w:val="713"/>
    <w:uiPriority w:val="99"/>
    <w:rPr>
      <w:sz w:val="18"/>
    </w:rPr>
  </w:style>
  <w:style w:type="character" w:styleId="684">
    <w:name w:val="footnote reference"/>
    <w:uiPriority w:val="99"/>
    <w:unhideWhenUsed/>
    <w:rPr>
      <w:vertAlign w:val="superscript"/>
    </w:rPr>
  </w:style>
  <w:style w:type="paragraph" w:styleId="685">
    <w:name w:val="toc 1"/>
    <w:basedOn w:val="695"/>
    <w:next w:val="695"/>
    <w:uiPriority w:val="39"/>
    <w:unhideWhenUsed/>
    <w:pPr>
      <w:ind w:left="0" w:right="0" w:firstLine="0"/>
      <w:spacing w:after="57"/>
    </w:pPr>
  </w:style>
  <w:style w:type="paragraph" w:styleId="686">
    <w:name w:val="toc 2"/>
    <w:basedOn w:val="695"/>
    <w:next w:val="695"/>
    <w:uiPriority w:val="39"/>
    <w:unhideWhenUsed/>
    <w:pPr>
      <w:ind w:left="283" w:right="0" w:firstLine="0"/>
      <w:spacing w:after="57"/>
    </w:pPr>
  </w:style>
  <w:style w:type="paragraph" w:styleId="687">
    <w:name w:val="toc 3"/>
    <w:basedOn w:val="695"/>
    <w:next w:val="695"/>
    <w:uiPriority w:val="39"/>
    <w:unhideWhenUsed/>
    <w:pPr>
      <w:ind w:left="567" w:right="0" w:firstLine="0"/>
      <w:spacing w:after="57"/>
    </w:pPr>
  </w:style>
  <w:style w:type="paragraph" w:styleId="688">
    <w:name w:val="toc 4"/>
    <w:basedOn w:val="695"/>
    <w:next w:val="695"/>
    <w:uiPriority w:val="39"/>
    <w:unhideWhenUsed/>
    <w:pPr>
      <w:ind w:left="850" w:right="0" w:firstLine="0"/>
      <w:spacing w:after="57"/>
    </w:pPr>
  </w:style>
  <w:style w:type="paragraph" w:styleId="689">
    <w:name w:val="toc 5"/>
    <w:basedOn w:val="695"/>
    <w:next w:val="695"/>
    <w:uiPriority w:val="39"/>
    <w:unhideWhenUsed/>
    <w:pPr>
      <w:ind w:left="1134" w:right="0" w:firstLine="0"/>
      <w:spacing w:after="57"/>
    </w:pPr>
  </w:style>
  <w:style w:type="paragraph" w:styleId="690">
    <w:name w:val="toc 6"/>
    <w:basedOn w:val="695"/>
    <w:next w:val="695"/>
    <w:uiPriority w:val="39"/>
    <w:unhideWhenUsed/>
    <w:pPr>
      <w:ind w:left="1417" w:right="0" w:firstLine="0"/>
      <w:spacing w:after="57"/>
    </w:pPr>
  </w:style>
  <w:style w:type="paragraph" w:styleId="691">
    <w:name w:val="toc 7"/>
    <w:basedOn w:val="695"/>
    <w:next w:val="695"/>
    <w:uiPriority w:val="39"/>
    <w:unhideWhenUsed/>
    <w:pPr>
      <w:ind w:left="1701" w:right="0" w:firstLine="0"/>
      <w:spacing w:after="57"/>
    </w:pPr>
  </w:style>
  <w:style w:type="paragraph" w:styleId="692">
    <w:name w:val="toc 8"/>
    <w:basedOn w:val="695"/>
    <w:next w:val="695"/>
    <w:uiPriority w:val="39"/>
    <w:unhideWhenUsed/>
    <w:pPr>
      <w:ind w:left="1984" w:right="0" w:firstLine="0"/>
      <w:spacing w:after="57"/>
    </w:pPr>
  </w:style>
  <w:style w:type="paragraph" w:styleId="693">
    <w:name w:val="toc 9"/>
    <w:basedOn w:val="695"/>
    <w:next w:val="695"/>
    <w:uiPriority w:val="39"/>
    <w:unhideWhenUsed/>
    <w:pPr>
      <w:ind w:left="2268" w:right="0" w:firstLine="0"/>
      <w:spacing w:after="57"/>
    </w:pPr>
  </w:style>
  <w:style w:type="paragraph" w:styleId="694">
    <w:name w:val="TOC Heading"/>
    <w:uiPriority w:val="39"/>
    <w:unhideWhenUsed/>
  </w:style>
  <w:style w:type="paragraph" w:styleId="695" w:default="1">
    <w:name w:val="Normal"/>
    <w:qFormat/>
    <w:rPr>
      <w:rFonts w:ascii="Liberation Serif" w:hAnsi="Liberation Serif" w:cs="Arial" w:eastAsia="NSimSun"/>
      <w:color w:val="auto"/>
      <w:sz w:val="24"/>
      <w:szCs w:val="24"/>
      <w:lang w:val="de-DE" w:bidi="hi-IN" w:eastAsia="zh-CN"/>
    </w:rPr>
    <w:pPr>
      <w:widowControl/>
    </w:pPr>
  </w:style>
  <w:style w:type="paragraph" w:styleId="696">
    <w:name w:val="Heading 1"/>
    <w:basedOn w:val="706"/>
    <w:next w:val="707"/>
    <w:qFormat/>
    <w:rPr>
      <w:b/>
      <w:bCs/>
      <w:sz w:val="36"/>
      <w:szCs w:val="36"/>
    </w:rPr>
    <w:pPr>
      <w:numPr>
        <w:ilvl w:val="0"/>
        <w:numId w:val="1"/>
      </w:numPr>
      <w:spacing w:after="120" w:before="240"/>
      <w:outlineLvl w:val="0"/>
    </w:pPr>
  </w:style>
  <w:style w:type="paragraph" w:styleId="697">
    <w:name w:val="Heading 2"/>
    <w:basedOn w:val="706"/>
    <w:next w:val="707"/>
    <w:qFormat/>
    <w:rPr>
      <w:b/>
      <w:bCs/>
      <w:sz w:val="32"/>
      <w:szCs w:val="32"/>
    </w:rPr>
    <w:pPr>
      <w:numPr>
        <w:ilvl w:val="1"/>
        <w:numId w:val="1"/>
      </w:numPr>
      <w:spacing w:after="120" w:before="200"/>
      <w:outlineLvl w:val="1"/>
    </w:pPr>
  </w:style>
  <w:style w:type="paragraph" w:styleId="698">
    <w:name w:val="Heading 3"/>
    <w:basedOn w:val="706"/>
    <w:next w:val="707"/>
    <w:qFormat/>
    <w:rPr>
      <w:b/>
      <w:bCs/>
      <w:sz w:val="28"/>
      <w:szCs w:val="28"/>
    </w:rPr>
    <w:pPr>
      <w:numPr>
        <w:ilvl w:val="2"/>
        <w:numId w:val="1"/>
      </w:numPr>
      <w:spacing w:after="120" w:before="140"/>
      <w:outlineLvl w:val="2"/>
    </w:pPr>
  </w:style>
  <w:style w:type="character" w:styleId="699">
    <w:name w:val="Bullets"/>
    <w:qFormat/>
    <w:rPr>
      <w:rFonts w:ascii="OpenSymbol" w:hAnsi="OpenSymbol" w:cs="OpenSymbol" w:eastAsia="OpenSymbol"/>
    </w:rPr>
  </w:style>
  <w:style w:type="character" w:styleId="700">
    <w:name w:val="Hyperlink"/>
    <w:rPr>
      <w:color w:val="000080"/>
      <w:u w:val="single"/>
    </w:rPr>
  </w:style>
  <w:style w:type="character" w:styleId="701">
    <w:name w:val="Footnote Anchor"/>
    <w:rPr>
      <w:vertAlign w:val="superscript"/>
    </w:rPr>
  </w:style>
  <w:style w:type="character" w:styleId="702">
    <w:name w:val="Footnote Characters"/>
    <w:qFormat/>
  </w:style>
  <w:style w:type="character" w:styleId="703">
    <w:name w:val="Numbering Symbols"/>
    <w:qFormat/>
  </w:style>
  <w:style w:type="character" w:styleId="704">
    <w:name w:val="Endnote Anchor"/>
    <w:rPr>
      <w:vertAlign w:val="superscript"/>
    </w:rPr>
  </w:style>
  <w:style w:type="character" w:styleId="705">
    <w:name w:val="Endnote Characters"/>
    <w:qFormat/>
  </w:style>
  <w:style w:type="paragraph" w:styleId="706">
    <w:name w:val="Heading"/>
    <w:basedOn w:val="695"/>
    <w:next w:val="707"/>
    <w:qFormat/>
    <w:rPr>
      <w:rFonts w:ascii="Liberation Sans" w:hAnsi="Liberation Sans" w:cs="Arial" w:eastAsia="Microsoft YaHei"/>
      <w:sz w:val="28"/>
      <w:szCs w:val="28"/>
    </w:rPr>
    <w:pPr>
      <w:keepNext/>
      <w:spacing w:after="120" w:before="240"/>
    </w:pPr>
  </w:style>
  <w:style w:type="paragraph" w:styleId="707">
    <w:name w:val="Body Text"/>
    <w:basedOn w:val="695"/>
    <w:pPr>
      <w:spacing w:lineRule="auto" w:line="276" w:after="140" w:before="0"/>
    </w:pPr>
  </w:style>
  <w:style w:type="paragraph" w:styleId="708">
    <w:name w:val="List"/>
    <w:basedOn w:val="707"/>
    <w:rPr>
      <w:rFonts w:cs="Arial"/>
    </w:rPr>
  </w:style>
  <w:style w:type="paragraph" w:styleId="709">
    <w:name w:val="Caption"/>
    <w:basedOn w:val="695"/>
    <w:qFormat/>
    <w:rPr>
      <w:rFonts w:cs="Arial"/>
      <w:i/>
      <w:iCs/>
      <w:sz w:val="24"/>
      <w:szCs w:val="24"/>
    </w:rPr>
    <w:pPr>
      <w:spacing w:after="120" w:before="120"/>
    </w:pPr>
  </w:style>
  <w:style w:type="paragraph" w:styleId="710">
    <w:name w:val="Index"/>
    <w:basedOn w:val="695"/>
    <w:qFormat/>
    <w:rPr>
      <w:rFonts w:cs="Arial"/>
    </w:rPr>
  </w:style>
  <w:style w:type="paragraph" w:styleId="711">
    <w:name w:val="Title"/>
    <w:basedOn w:val="706"/>
    <w:next w:val="707"/>
    <w:qFormat/>
    <w:rPr>
      <w:b/>
      <w:bCs/>
      <w:sz w:val="56"/>
      <w:szCs w:val="56"/>
    </w:rPr>
    <w:pPr>
      <w:jc w:val="center"/>
    </w:pPr>
  </w:style>
  <w:style w:type="paragraph" w:styleId="712">
    <w:name w:val="Subtitle"/>
    <w:basedOn w:val="706"/>
    <w:next w:val="707"/>
    <w:qFormat/>
    <w:rPr>
      <w:sz w:val="36"/>
      <w:szCs w:val="36"/>
    </w:rPr>
    <w:pPr>
      <w:jc w:val="center"/>
      <w:spacing w:after="120" w:before="60"/>
    </w:pPr>
  </w:style>
  <w:style w:type="paragraph" w:styleId="713">
    <w:name w:val="footnote text"/>
    <w:basedOn w:val="695"/>
    <w:rPr>
      <w:sz w:val="20"/>
      <w:szCs w:val="20"/>
    </w:rPr>
    <w:pPr>
      <w:ind w:left="339" w:hanging="339"/>
    </w:pPr>
  </w:style>
  <w:style w:type="paragraph" w:styleId="714">
    <w:name w:val="Compact"/>
    <w:basedOn w:val="707"/>
    <w:qFormat/>
    <w:pPr>
      <w:spacing w:after="36" w:before="36"/>
    </w:pPr>
  </w:style>
  <w:style w:type="paragraph" w:styleId="715">
    <w:name w:val="List Contents"/>
    <w:basedOn w:val="695"/>
    <w:qFormat/>
    <w:pPr>
      <w:ind w:left="567" w:firstLine="0"/>
    </w:pPr>
  </w:style>
  <w:style w:type="character" w:styleId="716" w:default="1">
    <w:name w:val="Default Paragraph Font"/>
    <w:uiPriority w:val="1"/>
    <w:semiHidden/>
    <w:unhideWhenUsed/>
  </w:style>
  <w:style w:type="numbering" w:styleId="717" w:default="1">
    <w:name w:val="No List"/>
    <w:uiPriority w:val="99"/>
    <w:semiHidden/>
    <w:unhideWhenUsed/>
  </w:style>
  <w:style w:type="table" w:styleId="718"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www.buddyboss.com/resources/api/" TargetMode="External"/></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chemeClr val="accent1"/>
        </a:solidFill>
        <a:solidFill>
          <a:schemeClr val="accent1"/>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accent1"/>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ONLYOFFICE/6.0.0.105</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de-DE</dc:language>
  <cp:lastModifiedBy>Anonym</cp:lastModifiedBy>
  <cp:revision>23</cp:revision>
  <dcterms:created xsi:type="dcterms:W3CDTF">2020-09-24T11:52:39Z</dcterms:created>
  <dcterms:modified xsi:type="dcterms:W3CDTF">2020-11-19T09:39:54Z</dcterms:modified>
</cp:coreProperties>
</file>